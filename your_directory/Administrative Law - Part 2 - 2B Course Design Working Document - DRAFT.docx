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2CA56" w14:textId="2C268C05" w:rsidR="008D6510" w:rsidRPr="00BC4581" w:rsidRDefault="00341016" w:rsidP="00BC4581">
      <w:pPr>
        <w:shd w:val="clear" w:color="auto" w:fill="DEEAF6" w:themeFill="accent5" w:themeFillTint="33"/>
        <w:spacing w:after="0" w:line="240" w:lineRule="auto"/>
        <w:jc w:val="center"/>
        <w:rPr>
          <w:rStyle w:val="normaltextrun"/>
          <w:rFonts w:ascii="Arial" w:hAnsi="Arial" w:cs="Arial"/>
          <w:b/>
          <w:bCs/>
          <w:color w:val="0070C0"/>
        </w:rPr>
      </w:pPr>
      <w:r w:rsidRPr="61C942B2">
        <w:rPr>
          <w:rStyle w:val="normaltextrun"/>
          <w:rFonts w:ascii="Arial" w:hAnsi="Arial" w:cs="Arial"/>
          <w:b/>
          <w:bCs/>
          <w:color w:val="0070C0"/>
        </w:rPr>
        <w:t>Part</w:t>
      </w:r>
      <w:r w:rsidR="0009477B" w:rsidRPr="61C942B2">
        <w:rPr>
          <w:rStyle w:val="normaltextrun"/>
          <w:rFonts w:ascii="Arial" w:hAnsi="Arial" w:cs="Arial"/>
          <w:b/>
          <w:bCs/>
          <w:color w:val="0070C0"/>
        </w:rPr>
        <w:t xml:space="preserve"> 2</w:t>
      </w:r>
      <w:r w:rsidR="008D6510" w:rsidRPr="61C942B2">
        <w:rPr>
          <w:rStyle w:val="normaltextrun"/>
          <w:rFonts w:ascii="Arial" w:hAnsi="Arial" w:cs="Arial"/>
          <w:b/>
          <w:bCs/>
          <w:color w:val="0070C0"/>
        </w:rPr>
        <w:t>B</w:t>
      </w:r>
      <w:r w:rsidR="0009477B" w:rsidRPr="61C942B2">
        <w:rPr>
          <w:rStyle w:val="normaltextrun"/>
          <w:rFonts w:ascii="Arial" w:hAnsi="Arial" w:cs="Arial"/>
          <w:b/>
          <w:bCs/>
          <w:color w:val="0070C0"/>
        </w:rPr>
        <w:t xml:space="preserve"> –</w:t>
      </w:r>
      <w:r w:rsidR="00F304EF" w:rsidRPr="61C942B2">
        <w:rPr>
          <w:rStyle w:val="normaltextrun"/>
          <w:rFonts w:ascii="Arial" w:hAnsi="Arial" w:cs="Arial"/>
          <w:b/>
          <w:bCs/>
          <w:color w:val="0070C0"/>
        </w:rPr>
        <w:t xml:space="preserve"> </w:t>
      </w:r>
      <w:r w:rsidR="0009477B" w:rsidRPr="61C942B2">
        <w:rPr>
          <w:rStyle w:val="normaltextrun"/>
          <w:rFonts w:ascii="Arial" w:hAnsi="Arial" w:cs="Arial"/>
          <w:b/>
          <w:bCs/>
          <w:color w:val="0070C0"/>
        </w:rPr>
        <w:t>Course Design</w:t>
      </w:r>
      <w:r w:rsidR="00A45DDC" w:rsidRPr="61C942B2">
        <w:rPr>
          <w:rStyle w:val="normaltextrun"/>
          <w:rFonts w:ascii="Arial" w:hAnsi="Arial" w:cs="Arial"/>
          <w:b/>
          <w:bCs/>
          <w:color w:val="0070C0"/>
        </w:rPr>
        <w:t xml:space="preserve"> </w:t>
      </w:r>
      <w:r w:rsidR="710B455D" w:rsidRPr="61C942B2">
        <w:rPr>
          <w:rStyle w:val="normaltextrun"/>
          <w:rFonts w:ascii="Arial" w:hAnsi="Arial" w:cs="Arial"/>
          <w:b/>
          <w:bCs/>
          <w:color w:val="0070C0"/>
        </w:rPr>
        <w:t>Working Document</w:t>
      </w:r>
    </w:p>
    <w:p w14:paraId="5FE2C61F" w14:textId="2C4E54FF" w:rsidR="001A5BD4" w:rsidRDefault="001A5BD4" w:rsidP="4459342F">
      <w:pPr>
        <w:rPr>
          <w:rFonts w:ascii="Arial" w:hAnsi="Arial" w:cs="Arial"/>
          <w:highlight w:val="yellow"/>
        </w:rPr>
      </w:pPr>
    </w:p>
    <w:p w14:paraId="2815AC10" w14:textId="5C9EF4AF" w:rsidR="001A5BD4" w:rsidRPr="001A5BD4" w:rsidRDefault="001A5BD4" w:rsidP="001A5BD4">
      <w:pPr>
        <w:shd w:val="clear" w:color="auto" w:fill="DEEAF6" w:themeFill="accent5" w:themeFillTint="33"/>
        <w:spacing w:after="0" w:line="240" w:lineRule="auto"/>
        <w:rPr>
          <w:rStyle w:val="normaltextrun"/>
          <w:rFonts w:ascii="Arial" w:hAnsi="Arial" w:cs="Arial"/>
          <w:b/>
          <w:bCs/>
          <w:color w:val="0070C0"/>
        </w:rPr>
      </w:pPr>
      <w:r w:rsidRPr="61C942B2">
        <w:rPr>
          <w:rStyle w:val="normaltextrun"/>
          <w:rFonts w:ascii="Arial" w:hAnsi="Arial" w:cs="Arial"/>
          <w:b/>
          <w:bCs/>
          <w:color w:val="0070C0"/>
        </w:rPr>
        <w:t xml:space="preserve">Purpose of the </w:t>
      </w:r>
      <w:r w:rsidR="2018804E" w:rsidRPr="61C942B2">
        <w:rPr>
          <w:rStyle w:val="normaltextrun"/>
          <w:rFonts w:ascii="Arial" w:hAnsi="Arial" w:cs="Arial"/>
          <w:b/>
          <w:bCs/>
          <w:color w:val="0070C0"/>
        </w:rPr>
        <w:t>working document</w:t>
      </w:r>
    </w:p>
    <w:p w14:paraId="18CACA30" w14:textId="635C8154" w:rsidR="00BC2852" w:rsidRPr="00B211AD" w:rsidRDefault="00BC2852" w:rsidP="00BC2852">
      <w:pPr>
        <w:rPr>
          <w:rFonts w:ascii="Arial" w:hAnsi="Arial" w:cs="Arial"/>
          <w:sz w:val="21"/>
          <w:szCs w:val="21"/>
        </w:rPr>
      </w:pPr>
      <w:r w:rsidRPr="377299D9">
        <w:rPr>
          <w:rFonts w:ascii="Arial" w:hAnsi="Arial" w:cs="Arial"/>
          <w:sz w:val="21"/>
          <w:szCs w:val="21"/>
        </w:rPr>
        <w:t>Th</w:t>
      </w:r>
      <w:r w:rsidR="00131E26" w:rsidRPr="377299D9">
        <w:rPr>
          <w:rFonts w:ascii="Arial" w:hAnsi="Arial" w:cs="Arial"/>
          <w:sz w:val="21"/>
          <w:szCs w:val="21"/>
        </w:rPr>
        <w:t>e purpose of this</w:t>
      </w:r>
      <w:r w:rsidR="003A5EE2" w:rsidRPr="377299D9">
        <w:rPr>
          <w:rFonts w:ascii="Arial" w:hAnsi="Arial" w:cs="Arial"/>
          <w:sz w:val="21"/>
          <w:szCs w:val="21"/>
        </w:rPr>
        <w:t xml:space="preserve"> </w:t>
      </w:r>
      <w:r w:rsidR="2668F8B3" w:rsidRPr="377299D9">
        <w:rPr>
          <w:rFonts w:ascii="Arial" w:hAnsi="Arial" w:cs="Arial"/>
          <w:sz w:val="21"/>
          <w:szCs w:val="21"/>
        </w:rPr>
        <w:t xml:space="preserve">working document </w:t>
      </w:r>
      <w:r w:rsidR="003A5EE2" w:rsidRPr="377299D9">
        <w:rPr>
          <w:rFonts w:ascii="Arial" w:hAnsi="Arial" w:cs="Arial"/>
          <w:sz w:val="21"/>
          <w:szCs w:val="21"/>
        </w:rPr>
        <w:t xml:space="preserve">is to </w:t>
      </w:r>
      <w:r w:rsidRPr="377299D9">
        <w:rPr>
          <w:rFonts w:ascii="Arial" w:hAnsi="Arial" w:cs="Arial"/>
          <w:sz w:val="21"/>
          <w:szCs w:val="21"/>
        </w:rPr>
        <w:t xml:space="preserve">capture key course information </w:t>
      </w:r>
      <w:r w:rsidR="00D4531B" w:rsidRPr="377299D9">
        <w:rPr>
          <w:rFonts w:ascii="Arial" w:hAnsi="Arial" w:cs="Arial"/>
          <w:sz w:val="21"/>
          <w:szCs w:val="21"/>
        </w:rPr>
        <w:t>which</w:t>
      </w:r>
      <w:r w:rsidRPr="377299D9">
        <w:rPr>
          <w:rFonts w:ascii="Arial" w:hAnsi="Arial" w:cs="Arial"/>
          <w:sz w:val="21"/>
          <w:szCs w:val="21"/>
        </w:rPr>
        <w:t xml:space="preserve"> will serve as a guide to those supporting the development and building of the course. </w:t>
      </w:r>
      <w:r w:rsidR="00E31963" w:rsidRPr="377299D9">
        <w:rPr>
          <w:rFonts w:ascii="Arial" w:hAnsi="Arial" w:cs="Arial"/>
          <w:sz w:val="21"/>
          <w:szCs w:val="21"/>
        </w:rPr>
        <w:t xml:space="preserve">Once completed and </w:t>
      </w:r>
      <w:r w:rsidR="00F607B7" w:rsidRPr="377299D9">
        <w:rPr>
          <w:rFonts w:ascii="Arial" w:hAnsi="Arial" w:cs="Arial"/>
          <w:sz w:val="21"/>
          <w:szCs w:val="21"/>
        </w:rPr>
        <w:t>approved, the</w:t>
      </w:r>
      <w:r w:rsidR="00E31963" w:rsidRPr="377299D9">
        <w:rPr>
          <w:rFonts w:ascii="Arial" w:hAnsi="Arial" w:cs="Arial"/>
          <w:sz w:val="21"/>
          <w:szCs w:val="21"/>
        </w:rPr>
        <w:t xml:space="preserve"> document will serve as </w:t>
      </w:r>
      <w:r w:rsidR="07758162" w:rsidRPr="377299D9">
        <w:rPr>
          <w:rFonts w:ascii="Arial" w:hAnsi="Arial" w:cs="Arial"/>
          <w:sz w:val="21"/>
          <w:szCs w:val="21"/>
        </w:rPr>
        <w:t xml:space="preserve">the start point </w:t>
      </w:r>
      <w:r w:rsidR="00E31963" w:rsidRPr="377299D9">
        <w:rPr>
          <w:rFonts w:ascii="Arial" w:hAnsi="Arial" w:cs="Arial"/>
          <w:sz w:val="21"/>
          <w:szCs w:val="21"/>
        </w:rPr>
        <w:t xml:space="preserve">for </w:t>
      </w:r>
      <w:r w:rsidR="00F607B7" w:rsidRPr="377299D9">
        <w:rPr>
          <w:rFonts w:ascii="Arial" w:hAnsi="Arial" w:cs="Arial"/>
          <w:sz w:val="21"/>
          <w:szCs w:val="21"/>
        </w:rPr>
        <w:t>a</w:t>
      </w:r>
      <w:r w:rsidR="00E31963" w:rsidRPr="377299D9">
        <w:rPr>
          <w:rFonts w:ascii="Arial" w:hAnsi="Arial" w:cs="Arial"/>
          <w:sz w:val="21"/>
          <w:szCs w:val="21"/>
        </w:rPr>
        <w:t xml:space="preserve"> new Adelaide University course.</w:t>
      </w:r>
    </w:p>
    <w:p w14:paraId="36BB639D" w14:textId="6D10E567" w:rsidR="00BC2852" w:rsidRPr="00B211AD" w:rsidRDefault="00BC2852" w:rsidP="00BC2852">
      <w:pPr>
        <w:rPr>
          <w:rFonts w:ascii="Arial" w:hAnsi="Arial" w:cs="Arial"/>
          <w:sz w:val="21"/>
          <w:szCs w:val="21"/>
        </w:rPr>
      </w:pPr>
      <w:r w:rsidRPr="377299D9">
        <w:rPr>
          <w:rFonts w:ascii="Arial" w:hAnsi="Arial" w:cs="Arial"/>
          <w:sz w:val="21"/>
          <w:szCs w:val="21"/>
        </w:rPr>
        <w:t>This document, in addition to the workshop</w:t>
      </w:r>
      <w:r w:rsidR="0D9B21F4" w:rsidRPr="377299D9">
        <w:rPr>
          <w:rFonts w:ascii="Arial" w:hAnsi="Arial" w:cs="Arial"/>
          <w:sz w:val="21"/>
          <w:szCs w:val="21"/>
        </w:rPr>
        <w:t>s</w:t>
      </w:r>
      <w:r w:rsidRPr="377299D9">
        <w:rPr>
          <w:rFonts w:ascii="Arial" w:hAnsi="Arial" w:cs="Arial"/>
          <w:sz w:val="21"/>
          <w:szCs w:val="21"/>
        </w:rPr>
        <w:t xml:space="preserve"> and other resources provided, will walk you through the course design, capturing the Course Aim</w:t>
      </w:r>
      <w:r w:rsidR="6EEF2CAE" w:rsidRPr="377299D9">
        <w:rPr>
          <w:rFonts w:ascii="Arial" w:hAnsi="Arial" w:cs="Arial"/>
          <w:sz w:val="21"/>
          <w:szCs w:val="21"/>
        </w:rPr>
        <w:t>s</w:t>
      </w:r>
      <w:r w:rsidRPr="377299D9">
        <w:rPr>
          <w:rFonts w:ascii="Arial" w:hAnsi="Arial" w:cs="Arial"/>
          <w:sz w:val="21"/>
          <w:szCs w:val="21"/>
        </w:rPr>
        <w:t xml:space="preserve">, </w:t>
      </w:r>
      <w:r w:rsidR="7B467C61" w:rsidRPr="377299D9">
        <w:rPr>
          <w:rFonts w:ascii="Arial" w:hAnsi="Arial" w:cs="Arial"/>
          <w:sz w:val="21"/>
          <w:szCs w:val="21"/>
        </w:rPr>
        <w:t xml:space="preserve">Course Plan, </w:t>
      </w:r>
      <w:r w:rsidRPr="377299D9">
        <w:rPr>
          <w:rFonts w:ascii="Arial" w:hAnsi="Arial" w:cs="Arial"/>
          <w:sz w:val="21"/>
          <w:szCs w:val="21"/>
        </w:rPr>
        <w:t>Course Learning O</w:t>
      </w:r>
      <w:r w:rsidR="16C969FD" w:rsidRPr="377299D9">
        <w:rPr>
          <w:rFonts w:ascii="Arial" w:hAnsi="Arial" w:cs="Arial"/>
          <w:sz w:val="21"/>
          <w:szCs w:val="21"/>
        </w:rPr>
        <w:t>utcomes</w:t>
      </w:r>
      <w:r w:rsidRPr="377299D9">
        <w:rPr>
          <w:rFonts w:ascii="Arial" w:hAnsi="Arial" w:cs="Arial"/>
          <w:sz w:val="21"/>
          <w:szCs w:val="21"/>
        </w:rPr>
        <w:t xml:space="preserve">, Assessment Strategy, </w:t>
      </w:r>
      <w:r w:rsidR="002633DD" w:rsidRPr="377299D9">
        <w:rPr>
          <w:rFonts w:ascii="Arial" w:hAnsi="Arial" w:cs="Arial"/>
          <w:sz w:val="21"/>
          <w:szCs w:val="21"/>
        </w:rPr>
        <w:t>Pedago</w:t>
      </w:r>
      <w:r w:rsidR="009E7917" w:rsidRPr="377299D9">
        <w:rPr>
          <w:rFonts w:ascii="Arial" w:hAnsi="Arial" w:cs="Arial"/>
          <w:sz w:val="21"/>
          <w:szCs w:val="21"/>
        </w:rPr>
        <w:t xml:space="preserve">gical </w:t>
      </w:r>
      <w:r w:rsidR="26D544FB" w:rsidRPr="377299D9">
        <w:rPr>
          <w:rFonts w:ascii="Arial" w:hAnsi="Arial" w:cs="Arial"/>
          <w:sz w:val="21"/>
          <w:szCs w:val="21"/>
        </w:rPr>
        <w:t>C</w:t>
      </w:r>
      <w:r w:rsidR="009E7917" w:rsidRPr="377299D9">
        <w:rPr>
          <w:rFonts w:ascii="Arial" w:hAnsi="Arial" w:cs="Arial"/>
          <w:sz w:val="21"/>
          <w:szCs w:val="21"/>
        </w:rPr>
        <w:t xml:space="preserve">onsiderations, </w:t>
      </w:r>
      <w:r w:rsidRPr="377299D9">
        <w:rPr>
          <w:rFonts w:ascii="Arial" w:hAnsi="Arial" w:cs="Arial"/>
          <w:sz w:val="21"/>
          <w:szCs w:val="21"/>
        </w:rPr>
        <w:t xml:space="preserve">and Course Resources. </w:t>
      </w:r>
      <w:r w:rsidR="56087562" w:rsidRPr="377299D9">
        <w:rPr>
          <w:rFonts w:ascii="Arial" w:hAnsi="Arial" w:cs="Arial"/>
          <w:sz w:val="21"/>
          <w:szCs w:val="21"/>
        </w:rPr>
        <w:t>Much of the i</w:t>
      </w:r>
      <w:r w:rsidRPr="377299D9">
        <w:rPr>
          <w:rFonts w:ascii="Arial" w:hAnsi="Arial" w:cs="Arial"/>
          <w:sz w:val="21"/>
          <w:szCs w:val="21"/>
        </w:rPr>
        <w:t xml:space="preserve">nformation contained within this document will be entered into the Adelaide University curriculum management system, </w:t>
      </w:r>
      <w:proofErr w:type="spellStart"/>
      <w:r w:rsidRPr="377299D9">
        <w:rPr>
          <w:rFonts w:ascii="Arial" w:hAnsi="Arial" w:cs="Arial"/>
          <w:sz w:val="21"/>
          <w:szCs w:val="21"/>
        </w:rPr>
        <w:t>CurV</w:t>
      </w:r>
      <w:proofErr w:type="spellEnd"/>
      <w:r w:rsidRPr="377299D9">
        <w:rPr>
          <w:rFonts w:ascii="Arial" w:hAnsi="Arial" w:cs="Arial"/>
          <w:sz w:val="21"/>
          <w:szCs w:val="21"/>
        </w:rPr>
        <w:t xml:space="preserve">, our single source of curriculum truth. </w:t>
      </w:r>
    </w:p>
    <w:p w14:paraId="4DD8A866" w14:textId="60193229" w:rsidR="004F2B1E" w:rsidRPr="001A5BD4" w:rsidRDefault="0020617A" w:rsidP="004F2B1E">
      <w:pPr>
        <w:shd w:val="clear" w:color="auto" w:fill="DEEAF6" w:themeFill="accent5" w:themeFillTint="33"/>
        <w:spacing w:after="0" w:line="240" w:lineRule="auto"/>
        <w:rPr>
          <w:rStyle w:val="normaltextrun"/>
          <w:rFonts w:ascii="Arial" w:hAnsi="Arial" w:cs="Arial"/>
          <w:b/>
          <w:bCs/>
          <w:color w:val="0070C0"/>
        </w:rPr>
      </w:pPr>
      <w:r w:rsidRPr="64FD0699">
        <w:rPr>
          <w:rStyle w:val="normaltextrun"/>
          <w:rFonts w:ascii="Arial" w:hAnsi="Arial" w:cs="Arial"/>
          <w:b/>
          <w:bCs/>
          <w:color w:val="0070C0"/>
        </w:rPr>
        <w:t xml:space="preserve">Instructions for completing the </w:t>
      </w:r>
      <w:r w:rsidR="001A5BD4" w:rsidRPr="64FD0699">
        <w:rPr>
          <w:rStyle w:val="normaltextrun"/>
          <w:rFonts w:ascii="Arial" w:hAnsi="Arial" w:cs="Arial"/>
          <w:b/>
          <w:bCs/>
          <w:color w:val="0070C0"/>
        </w:rPr>
        <w:t>template.</w:t>
      </w:r>
    </w:p>
    <w:p w14:paraId="71EC529F" w14:textId="77777777" w:rsidR="00830586" w:rsidRDefault="00830586" w:rsidP="004F2B1E">
      <w:pPr>
        <w:shd w:val="clear" w:color="auto" w:fill="DEEAF6" w:themeFill="accent5" w:themeFillTint="33"/>
        <w:spacing w:after="0" w:line="240" w:lineRule="auto"/>
        <w:rPr>
          <w:rStyle w:val="normaltextrun"/>
          <w:rFonts w:ascii="Arial" w:hAnsi="Arial" w:cs="Arial"/>
          <w:b/>
          <w:bCs/>
          <w:color w:val="0070C0"/>
          <w:sz w:val="18"/>
          <w:szCs w:val="18"/>
        </w:rPr>
      </w:pPr>
    </w:p>
    <w:p w14:paraId="57DB0F16" w14:textId="23842220" w:rsidR="00423355" w:rsidRPr="00691DEE" w:rsidRDefault="00423355" w:rsidP="00833375">
      <w:pPr>
        <w:pStyle w:val="ListParagraph"/>
        <w:numPr>
          <w:ilvl w:val="0"/>
          <w:numId w:val="6"/>
        </w:numPr>
        <w:shd w:val="clear" w:color="auto" w:fill="DEEAF6" w:themeFill="accent5" w:themeFillTint="33"/>
        <w:spacing w:after="0" w:line="240" w:lineRule="auto"/>
        <w:ind w:hanging="720"/>
        <w:rPr>
          <w:rStyle w:val="normaltextrun"/>
          <w:rFonts w:ascii="Arial" w:hAnsi="Arial" w:cs="Arial"/>
          <w:color w:val="0070C0"/>
          <w:sz w:val="21"/>
          <w:szCs w:val="21"/>
        </w:rPr>
      </w:pPr>
      <w:r w:rsidRPr="377299D9">
        <w:rPr>
          <w:rStyle w:val="normaltextrun"/>
          <w:rFonts w:ascii="Arial" w:hAnsi="Arial" w:cs="Arial"/>
          <w:color w:val="0070C0"/>
          <w:sz w:val="21"/>
          <w:szCs w:val="21"/>
        </w:rPr>
        <w:t xml:space="preserve">This </w:t>
      </w:r>
      <w:r w:rsidR="4C16C07B" w:rsidRPr="377299D9">
        <w:rPr>
          <w:rStyle w:val="normaltextrun"/>
          <w:rFonts w:ascii="Arial" w:hAnsi="Arial" w:cs="Arial"/>
          <w:color w:val="0070C0"/>
          <w:sz w:val="21"/>
          <w:szCs w:val="21"/>
        </w:rPr>
        <w:t xml:space="preserve">document </w:t>
      </w:r>
      <w:r w:rsidRPr="377299D9">
        <w:rPr>
          <w:rStyle w:val="normaltextrun"/>
          <w:rFonts w:ascii="Arial" w:hAnsi="Arial" w:cs="Arial"/>
          <w:color w:val="0070C0"/>
          <w:sz w:val="21"/>
          <w:szCs w:val="21"/>
        </w:rPr>
        <w:t xml:space="preserve">should be completed for each course identified in </w:t>
      </w:r>
      <w:r w:rsidR="00EB3490" w:rsidRPr="377299D9">
        <w:rPr>
          <w:rStyle w:val="normaltextrun"/>
          <w:rFonts w:ascii="Arial" w:hAnsi="Arial" w:cs="Arial"/>
          <w:color w:val="0070C0"/>
          <w:sz w:val="21"/>
          <w:szCs w:val="21"/>
        </w:rPr>
        <w:t xml:space="preserve">Template </w:t>
      </w:r>
      <w:r w:rsidR="00F607B7" w:rsidRPr="377299D9">
        <w:rPr>
          <w:rStyle w:val="normaltextrun"/>
          <w:rFonts w:ascii="Arial" w:hAnsi="Arial" w:cs="Arial"/>
          <w:color w:val="0070C0"/>
          <w:sz w:val="21"/>
          <w:szCs w:val="21"/>
        </w:rPr>
        <w:t>1</w:t>
      </w:r>
      <w:r w:rsidR="00EB3490" w:rsidRPr="377299D9">
        <w:rPr>
          <w:rStyle w:val="normaltextrun"/>
          <w:rFonts w:ascii="Arial" w:hAnsi="Arial" w:cs="Arial"/>
          <w:color w:val="0070C0"/>
          <w:sz w:val="21"/>
          <w:szCs w:val="21"/>
        </w:rPr>
        <w:t xml:space="preserve">B </w:t>
      </w:r>
      <w:r w:rsidRPr="377299D9">
        <w:rPr>
          <w:rStyle w:val="normaltextrun"/>
          <w:rFonts w:ascii="Arial" w:hAnsi="Arial" w:cs="Arial"/>
          <w:i/>
          <w:iCs/>
          <w:color w:val="0070C0"/>
          <w:sz w:val="21"/>
          <w:szCs w:val="21"/>
        </w:rPr>
        <w:t xml:space="preserve">Section </w:t>
      </w:r>
      <w:r w:rsidRPr="377299D9">
        <w:rPr>
          <w:rFonts w:ascii="Arial" w:hAnsi="Arial" w:cs="Arial"/>
          <w:i/>
          <w:iCs/>
          <w:color w:val="0070C0"/>
          <w:sz w:val="21"/>
          <w:szCs w:val="21"/>
        </w:rPr>
        <w:t xml:space="preserve">2.1.3 Standard </w:t>
      </w:r>
      <w:r w:rsidR="00EB3490" w:rsidRPr="377299D9">
        <w:rPr>
          <w:rFonts w:ascii="Arial" w:hAnsi="Arial" w:cs="Arial"/>
          <w:i/>
          <w:iCs/>
          <w:color w:val="0070C0"/>
          <w:sz w:val="21"/>
          <w:szCs w:val="21"/>
        </w:rPr>
        <w:t>S</w:t>
      </w:r>
      <w:r w:rsidRPr="377299D9">
        <w:rPr>
          <w:rFonts w:ascii="Arial" w:hAnsi="Arial" w:cs="Arial"/>
          <w:i/>
          <w:iCs/>
          <w:color w:val="0070C0"/>
          <w:sz w:val="21"/>
          <w:szCs w:val="21"/>
        </w:rPr>
        <w:t xml:space="preserve">chedule of </w:t>
      </w:r>
      <w:r w:rsidR="00EB3490" w:rsidRPr="377299D9">
        <w:rPr>
          <w:rFonts w:ascii="Arial" w:hAnsi="Arial" w:cs="Arial"/>
          <w:i/>
          <w:iCs/>
          <w:color w:val="0070C0"/>
          <w:sz w:val="21"/>
          <w:szCs w:val="21"/>
        </w:rPr>
        <w:t>C</w:t>
      </w:r>
      <w:r w:rsidRPr="377299D9">
        <w:rPr>
          <w:rFonts w:ascii="Arial" w:hAnsi="Arial" w:cs="Arial"/>
          <w:i/>
          <w:iCs/>
          <w:color w:val="0070C0"/>
          <w:sz w:val="21"/>
          <w:szCs w:val="21"/>
        </w:rPr>
        <w:t>ourses</w:t>
      </w:r>
      <w:r w:rsidRPr="377299D9">
        <w:rPr>
          <w:rStyle w:val="normaltextrun"/>
          <w:rFonts w:ascii="Arial" w:hAnsi="Arial" w:cs="Arial"/>
          <w:color w:val="0070C0"/>
          <w:sz w:val="21"/>
          <w:szCs w:val="21"/>
        </w:rPr>
        <w:t xml:space="preserve"> </w:t>
      </w:r>
      <w:r w:rsidR="5B3D89BC" w:rsidRPr="377299D9">
        <w:rPr>
          <w:rStyle w:val="normaltextrun"/>
          <w:rFonts w:ascii="Arial" w:hAnsi="Arial" w:cs="Arial"/>
          <w:color w:val="0070C0"/>
          <w:sz w:val="21"/>
          <w:szCs w:val="21"/>
        </w:rPr>
        <w:t>(from Part 1)</w:t>
      </w:r>
    </w:p>
    <w:p w14:paraId="3F68E267" w14:textId="3FB477C5" w:rsidR="00830586" w:rsidRPr="00691DEE" w:rsidRDefault="00C5781B" w:rsidP="00833375">
      <w:pPr>
        <w:pStyle w:val="ListParagraph"/>
        <w:numPr>
          <w:ilvl w:val="0"/>
          <w:numId w:val="6"/>
        </w:numPr>
        <w:shd w:val="clear" w:color="auto" w:fill="DEEAF6" w:themeFill="accent5" w:themeFillTint="33"/>
        <w:spacing w:after="0" w:line="240" w:lineRule="auto"/>
        <w:ind w:hanging="720"/>
        <w:rPr>
          <w:rStyle w:val="normaltextrun"/>
          <w:rFonts w:ascii="Arial" w:hAnsi="Arial" w:cs="Arial"/>
          <w:color w:val="0070C0"/>
          <w:sz w:val="21"/>
          <w:szCs w:val="21"/>
        </w:rPr>
      </w:pPr>
      <w:r w:rsidRPr="00691DEE">
        <w:rPr>
          <w:rStyle w:val="normaltextrun"/>
          <w:rFonts w:ascii="Arial" w:hAnsi="Arial" w:cs="Arial"/>
          <w:color w:val="0070C0"/>
          <w:sz w:val="21"/>
          <w:szCs w:val="21"/>
        </w:rPr>
        <w:t xml:space="preserve">Complete </w:t>
      </w:r>
      <w:r w:rsidR="00423355" w:rsidRPr="00691DEE">
        <w:rPr>
          <w:rStyle w:val="normaltextrun"/>
          <w:rFonts w:ascii="Arial" w:hAnsi="Arial" w:cs="Arial"/>
          <w:color w:val="0070C0"/>
          <w:sz w:val="21"/>
          <w:szCs w:val="21"/>
        </w:rPr>
        <w:t>the table below (page 1), specifying the program name, course name</w:t>
      </w:r>
      <w:r w:rsidR="00EB3490" w:rsidRPr="00691DEE">
        <w:rPr>
          <w:rStyle w:val="normaltextrun"/>
          <w:rFonts w:ascii="Arial" w:hAnsi="Arial" w:cs="Arial"/>
          <w:color w:val="0070C0"/>
          <w:sz w:val="21"/>
          <w:szCs w:val="21"/>
        </w:rPr>
        <w:t xml:space="preserve"> (identified in </w:t>
      </w:r>
      <w:r w:rsidR="002D2F1A" w:rsidRPr="00691DEE">
        <w:rPr>
          <w:rStyle w:val="normaltextrun"/>
          <w:rFonts w:ascii="Arial" w:hAnsi="Arial" w:cs="Arial"/>
          <w:color w:val="0070C0"/>
          <w:sz w:val="21"/>
          <w:szCs w:val="21"/>
        </w:rPr>
        <w:t xml:space="preserve">Template </w:t>
      </w:r>
      <w:r w:rsidR="00FB0884" w:rsidRPr="00691DEE">
        <w:rPr>
          <w:rStyle w:val="normaltextrun"/>
          <w:rFonts w:ascii="Arial" w:hAnsi="Arial" w:cs="Arial"/>
          <w:color w:val="0070C0"/>
          <w:sz w:val="21"/>
          <w:szCs w:val="21"/>
        </w:rPr>
        <w:t>1</w:t>
      </w:r>
      <w:r w:rsidR="002D2F1A" w:rsidRPr="00691DEE">
        <w:rPr>
          <w:rStyle w:val="normaltextrun"/>
          <w:rFonts w:ascii="Arial" w:hAnsi="Arial" w:cs="Arial"/>
          <w:color w:val="0070C0"/>
          <w:sz w:val="21"/>
          <w:szCs w:val="21"/>
        </w:rPr>
        <w:t xml:space="preserve">B </w:t>
      </w:r>
      <w:r w:rsidR="00EB3490" w:rsidRPr="00691DEE">
        <w:rPr>
          <w:rStyle w:val="normaltextrun"/>
          <w:rFonts w:ascii="Arial" w:hAnsi="Arial" w:cs="Arial"/>
          <w:color w:val="0070C0"/>
          <w:sz w:val="21"/>
          <w:szCs w:val="21"/>
        </w:rPr>
        <w:t>Section 2.1.3)</w:t>
      </w:r>
      <w:r w:rsidR="00423355" w:rsidRPr="00691DEE">
        <w:rPr>
          <w:rStyle w:val="normaltextrun"/>
          <w:rFonts w:ascii="Arial" w:hAnsi="Arial" w:cs="Arial"/>
          <w:color w:val="0070C0"/>
          <w:sz w:val="21"/>
          <w:szCs w:val="21"/>
        </w:rPr>
        <w:t xml:space="preserve">, </w:t>
      </w:r>
      <w:r w:rsidR="00190FDF" w:rsidRPr="00691DEE">
        <w:rPr>
          <w:rStyle w:val="normaltextrun"/>
          <w:rFonts w:ascii="Arial" w:hAnsi="Arial" w:cs="Arial"/>
          <w:color w:val="0070C0"/>
          <w:sz w:val="21"/>
          <w:szCs w:val="21"/>
        </w:rPr>
        <w:t>version</w:t>
      </w:r>
      <w:r w:rsidR="004F7753" w:rsidRPr="00691DEE">
        <w:rPr>
          <w:rStyle w:val="normaltextrun"/>
          <w:rFonts w:ascii="Arial" w:hAnsi="Arial" w:cs="Arial"/>
          <w:color w:val="0070C0"/>
          <w:sz w:val="21"/>
          <w:szCs w:val="21"/>
        </w:rPr>
        <w:t xml:space="preserve"> (e.g., Version 1 for a new course)</w:t>
      </w:r>
      <w:r w:rsidR="00190FDF" w:rsidRPr="00691DEE">
        <w:rPr>
          <w:rStyle w:val="normaltextrun"/>
          <w:rFonts w:ascii="Arial" w:hAnsi="Arial" w:cs="Arial"/>
          <w:color w:val="0070C0"/>
          <w:sz w:val="21"/>
          <w:szCs w:val="21"/>
        </w:rPr>
        <w:t xml:space="preserve"> and date</w:t>
      </w:r>
      <w:r w:rsidR="004D64EF" w:rsidRPr="00691DEE">
        <w:rPr>
          <w:rStyle w:val="normaltextrun"/>
          <w:rFonts w:ascii="Arial" w:hAnsi="Arial" w:cs="Arial"/>
          <w:color w:val="0070C0"/>
          <w:sz w:val="21"/>
          <w:szCs w:val="21"/>
        </w:rPr>
        <w:t>.</w:t>
      </w:r>
      <w:r w:rsidR="00830586" w:rsidRPr="00691DEE">
        <w:rPr>
          <w:rStyle w:val="normaltextrun"/>
          <w:rFonts w:ascii="Arial" w:hAnsi="Arial" w:cs="Arial"/>
          <w:color w:val="0070C0"/>
          <w:sz w:val="21"/>
          <w:szCs w:val="21"/>
        </w:rPr>
        <w:t xml:space="preserve"> </w:t>
      </w:r>
      <w:r w:rsidR="00287772" w:rsidRPr="00691DEE">
        <w:rPr>
          <w:rFonts w:ascii="Arial" w:hAnsi="Arial" w:cs="Arial"/>
          <w:color w:val="0070C0"/>
          <w:sz w:val="21"/>
          <w:szCs w:val="21"/>
        </w:rPr>
        <w:t xml:space="preserve">Every time there is </w:t>
      </w:r>
      <w:r w:rsidR="000F3EF0" w:rsidRPr="00691DEE">
        <w:rPr>
          <w:rFonts w:ascii="Arial" w:hAnsi="Arial" w:cs="Arial"/>
          <w:color w:val="0070C0"/>
          <w:sz w:val="21"/>
          <w:szCs w:val="21"/>
        </w:rPr>
        <w:t xml:space="preserve">a </w:t>
      </w:r>
      <w:r w:rsidR="00154ED5" w:rsidRPr="00691DEE">
        <w:rPr>
          <w:rFonts w:ascii="Arial" w:hAnsi="Arial" w:cs="Arial"/>
          <w:color w:val="0070C0"/>
          <w:sz w:val="21"/>
          <w:szCs w:val="21"/>
        </w:rPr>
        <w:t xml:space="preserve">minor or major </w:t>
      </w:r>
      <w:r w:rsidR="00287772" w:rsidRPr="00691DEE">
        <w:rPr>
          <w:rFonts w:ascii="Arial" w:hAnsi="Arial" w:cs="Arial"/>
          <w:color w:val="0070C0"/>
          <w:sz w:val="21"/>
          <w:szCs w:val="21"/>
        </w:rPr>
        <w:t xml:space="preserve">change, the version </w:t>
      </w:r>
      <w:r w:rsidR="008B01B5" w:rsidRPr="00691DEE">
        <w:rPr>
          <w:rFonts w:ascii="Arial" w:hAnsi="Arial" w:cs="Arial"/>
          <w:color w:val="0070C0"/>
          <w:sz w:val="21"/>
          <w:szCs w:val="21"/>
        </w:rPr>
        <w:t>should</w:t>
      </w:r>
      <w:r w:rsidR="00287772" w:rsidRPr="00691DEE">
        <w:rPr>
          <w:rFonts w:ascii="Arial" w:hAnsi="Arial" w:cs="Arial"/>
          <w:color w:val="0070C0"/>
          <w:sz w:val="21"/>
          <w:szCs w:val="21"/>
        </w:rPr>
        <w:t xml:space="preserve"> be captured</w:t>
      </w:r>
      <w:r w:rsidR="00154ED5" w:rsidRPr="00691DEE">
        <w:rPr>
          <w:rFonts w:ascii="Arial" w:hAnsi="Arial" w:cs="Arial"/>
          <w:color w:val="0070C0"/>
          <w:sz w:val="21"/>
          <w:szCs w:val="21"/>
        </w:rPr>
        <w:t xml:space="preserve"> accordingly</w:t>
      </w:r>
      <w:r w:rsidR="00287772" w:rsidRPr="00691DEE">
        <w:rPr>
          <w:rFonts w:ascii="Arial" w:hAnsi="Arial" w:cs="Arial"/>
          <w:color w:val="0070C0"/>
          <w:sz w:val="21"/>
          <w:szCs w:val="21"/>
        </w:rPr>
        <w:t xml:space="preserve"> to ensure that course coordinators can keep track of the changes.</w:t>
      </w:r>
    </w:p>
    <w:p w14:paraId="2C9421CD" w14:textId="3DC3CEB8" w:rsidR="517A39C8" w:rsidRPr="00691DEE" w:rsidRDefault="517A39C8" w:rsidP="00833375">
      <w:pPr>
        <w:pStyle w:val="ListParagraph"/>
        <w:numPr>
          <w:ilvl w:val="0"/>
          <w:numId w:val="6"/>
        </w:numPr>
        <w:shd w:val="clear" w:color="auto" w:fill="DEEAF6" w:themeFill="accent5" w:themeFillTint="33"/>
        <w:spacing w:after="0" w:line="240" w:lineRule="auto"/>
        <w:ind w:hanging="720"/>
        <w:rPr>
          <w:rStyle w:val="normaltextrun"/>
          <w:rFonts w:ascii="Arial" w:hAnsi="Arial" w:cs="Arial"/>
          <w:color w:val="0070C0"/>
          <w:sz w:val="21"/>
          <w:szCs w:val="21"/>
        </w:rPr>
      </w:pPr>
      <w:r w:rsidRPr="61C942B2">
        <w:rPr>
          <w:rStyle w:val="normaltextrun"/>
          <w:rFonts w:ascii="Arial" w:hAnsi="Arial" w:cs="Arial"/>
          <w:color w:val="0070C0"/>
          <w:sz w:val="21"/>
          <w:szCs w:val="21"/>
        </w:rPr>
        <w:t xml:space="preserve">Each section of this </w:t>
      </w:r>
      <w:r w:rsidR="1A54333E" w:rsidRPr="61C942B2">
        <w:rPr>
          <w:rStyle w:val="normaltextrun"/>
          <w:rFonts w:ascii="Arial" w:hAnsi="Arial" w:cs="Arial"/>
          <w:color w:val="0070C0"/>
          <w:sz w:val="21"/>
          <w:szCs w:val="21"/>
        </w:rPr>
        <w:t>t</w:t>
      </w:r>
      <w:r w:rsidRPr="61C942B2">
        <w:rPr>
          <w:rStyle w:val="normaltextrun"/>
          <w:rFonts w:ascii="Arial" w:hAnsi="Arial" w:cs="Arial"/>
          <w:color w:val="0070C0"/>
          <w:sz w:val="21"/>
          <w:szCs w:val="21"/>
        </w:rPr>
        <w:t xml:space="preserve">emplate has a brief description of what is expected. </w:t>
      </w:r>
      <w:r w:rsidR="006A44F3">
        <w:rPr>
          <w:rStyle w:val="normaltextrun"/>
          <w:rFonts w:ascii="Arial" w:hAnsi="Arial" w:cs="Arial"/>
          <w:color w:val="0070C0"/>
          <w:sz w:val="21"/>
          <w:szCs w:val="21"/>
        </w:rPr>
        <w:t>If</w:t>
      </w:r>
      <w:r w:rsidR="49CD6A57" w:rsidRPr="61C942B2">
        <w:rPr>
          <w:rStyle w:val="normaltextrun"/>
          <w:rFonts w:ascii="Arial" w:hAnsi="Arial" w:cs="Arial"/>
          <w:color w:val="0070C0"/>
          <w:sz w:val="21"/>
          <w:szCs w:val="21"/>
        </w:rPr>
        <w:t xml:space="preserve"> </w:t>
      </w:r>
      <w:r w:rsidRPr="61C942B2">
        <w:rPr>
          <w:rStyle w:val="normaltextrun"/>
          <w:rFonts w:ascii="Arial" w:hAnsi="Arial" w:cs="Arial"/>
          <w:color w:val="0070C0"/>
          <w:sz w:val="21"/>
          <w:szCs w:val="21"/>
        </w:rPr>
        <w:t>you need furthe</w:t>
      </w:r>
      <w:r w:rsidR="7999DE5F" w:rsidRPr="61C942B2">
        <w:rPr>
          <w:rStyle w:val="normaltextrun"/>
          <w:rFonts w:ascii="Arial" w:hAnsi="Arial" w:cs="Arial"/>
          <w:color w:val="0070C0"/>
          <w:sz w:val="21"/>
          <w:szCs w:val="21"/>
        </w:rPr>
        <w:t xml:space="preserve">r </w:t>
      </w:r>
      <w:r w:rsidR="1F31548B" w:rsidRPr="61C942B2">
        <w:rPr>
          <w:rStyle w:val="normaltextrun"/>
          <w:rFonts w:ascii="Arial" w:hAnsi="Arial" w:cs="Arial"/>
          <w:color w:val="0070C0"/>
          <w:sz w:val="21"/>
          <w:szCs w:val="21"/>
        </w:rPr>
        <w:t>guidance</w:t>
      </w:r>
      <w:r w:rsidR="0C7D6CAD" w:rsidRPr="61C942B2">
        <w:rPr>
          <w:rStyle w:val="normaltextrun"/>
          <w:rFonts w:ascii="Arial" w:hAnsi="Arial" w:cs="Arial"/>
          <w:color w:val="0070C0"/>
          <w:sz w:val="21"/>
          <w:szCs w:val="21"/>
        </w:rPr>
        <w:t>,</w:t>
      </w:r>
      <w:r w:rsidR="7999DE5F" w:rsidRPr="61C942B2">
        <w:rPr>
          <w:rStyle w:val="normaltextrun"/>
          <w:rFonts w:ascii="Arial" w:hAnsi="Arial" w:cs="Arial"/>
          <w:color w:val="0070C0"/>
          <w:sz w:val="21"/>
          <w:szCs w:val="21"/>
        </w:rPr>
        <w:t xml:space="preserve"> </w:t>
      </w:r>
      <w:r w:rsidR="3EFF55EE" w:rsidRPr="61C942B2">
        <w:rPr>
          <w:rStyle w:val="normaltextrun"/>
          <w:rFonts w:ascii="Arial" w:hAnsi="Arial" w:cs="Arial"/>
          <w:color w:val="0070C0"/>
          <w:sz w:val="21"/>
          <w:szCs w:val="21"/>
        </w:rPr>
        <w:t xml:space="preserve">refer to </w:t>
      </w:r>
      <w:r w:rsidR="7999DE5F" w:rsidRPr="006A44F3">
        <w:rPr>
          <w:rStyle w:val="normaltextrun"/>
          <w:rFonts w:ascii="Arial" w:hAnsi="Arial" w:cs="Arial"/>
          <w:b/>
          <w:bCs/>
          <w:color w:val="0070C0"/>
          <w:sz w:val="21"/>
          <w:szCs w:val="21"/>
        </w:rPr>
        <w:t xml:space="preserve">the </w:t>
      </w:r>
      <w:hyperlink r:id="rId11" w:history="1">
        <w:r w:rsidR="35700DDB" w:rsidRPr="006A44F3">
          <w:rPr>
            <w:rStyle w:val="Hyperlink"/>
            <w:rFonts w:ascii="Arial" w:hAnsi="Arial" w:cs="Arial"/>
            <w:b/>
            <w:bCs/>
            <w:sz w:val="21"/>
            <w:szCs w:val="21"/>
          </w:rPr>
          <w:t>Adelaide University Part 2: Detailed Program and Course Design Toolkit</w:t>
        </w:r>
      </w:hyperlink>
      <w:r w:rsidR="19A28F93" w:rsidRPr="19A28F93">
        <w:rPr>
          <w:rStyle w:val="normaltextrun"/>
          <w:rFonts w:ascii="Arial" w:hAnsi="Arial" w:cs="Arial"/>
          <w:b/>
          <w:bCs/>
          <w:color w:val="0070C0"/>
          <w:sz w:val="21"/>
          <w:szCs w:val="21"/>
        </w:rPr>
        <w:t xml:space="preserve"> </w:t>
      </w:r>
      <w:r w:rsidR="00A31646">
        <w:rPr>
          <w:rStyle w:val="normaltextrun"/>
          <w:rFonts w:ascii="Arial" w:hAnsi="Arial" w:cs="Arial"/>
          <w:color w:val="0070C0"/>
          <w:sz w:val="21"/>
          <w:szCs w:val="21"/>
        </w:rPr>
        <w:t>or use the [More information] links to go straight to the relevant page</w:t>
      </w:r>
      <w:r w:rsidR="00281CFE">
        <w:rPr>
          <w:rStyle w:val="normaltextrun"/>
          <w:rFonts w:ascii="Arial" w:hAnsi="Arial" w:cs="Arial"/>
          <w:color w:val="0070C0"/>
          <w:sz w:val="21"/>
          <w:szCs w:val="21"/>
        </w:rPr>
        <w:t>.</w:t>
      </w:r>
    </w:p>
    <w:p w14:paraId="7A3A8F33" w14:textId="5BD4EF1C" w:rsidR="00455E9C" w:rsidRPr="00691DEE" w:rsidRDefault="00455E9C" w:rsidP="00833375">
      <w:pPr>
        <w:pStyle w:val="ListParagraph"/>
        <w:numPr>
          <w:ilvl w:val="0"/>
          <w:numId w:val="6"/>
        </w:numPr>
        <w:shd w:val="clear" w:color="auto" w:fill="DEEAF6" w:themeFill="accent5" w:themeFillTint="33"/>
        <w:spacing w:after="0" w:line="240" w:lineRule="auto"/>
        <w:ind w:hanging="720"/>
        <w:rPr>
          <w:rStyle w:val="normaltextrun"/>
          <w:rFonts w:ascii="Arial" w:hAnsi="Arial" w:cs="Arial"/>
          <w:color w:val="0070C0"/>
          <w:sz w:val="21"/>
          <w:szCs w:val="21"/>
        </w:rPr>
      </w:pPr>
      <w:r w:rsidRPr="61C942B2">
        <w:rPr>
          <w:rStyle w:val="normaltextrun"/>
          <w:rFonts w:ascii="Arial" w:hAnsi="Arial" w:cs="Arial"/>
          <w:color w:val="0070C0"/>
          <w:sz w:val="21"/>
          <w:szCs w:val="21"/>
        </w:rPr>
        <w:t>The mapping information capture</w:t>
      </w:r>
      <w:r w:rsidR="3F60E67F" w:rsidRPr="61C942B2">
        <w:rPr>
          <w:rStyle w:val="normaltextrun"/>
          <w:rFonts w:ascii="Arial" w:hAnsi="Arial" w:cs="Arial"/>
          <w:color w:val="0070C0"/>
          <w:sz w:val="21"/>
          <w:szCs w:val="21"/>
        </w:rPr>
        <w:t>d</w:t>
      </w:r>
      <w:r w:rsidRPr="61C942B2">
        <w:rPr>
          <w:rStyle w:val="normaltextrun"/>
          <w:rFonts w:ascii="Arial" w:hAnsi="Arial" w:cs="Arial"/>
          <w:color w:val="0070C0"/>
          <w:sz w:val="21"/>
          <w:szCs w:val="21"/>
        </w:rPr>
        <w:t xml:space="preserve"> in 2</w:t>
      </w:r>
      <w:r w:rsidR="571ED131" w:rsidRPr="61C942B2">
        <w:rPr>
          <w:rStyle w:val="normaltextrun"/>
          <w:rFonts w:ascii="Arial" w:hAnsi="Arial" w:cs="Arial"/>
          <w:color w:val="0070C0"/>
          <w:sz w:val="21"/>
          <w:szCs w:val="21"/>
        </w:rPr>
        <w:t>A</w:t>
      </w:r>
      <w:r w:rsidR="28B14937" w:rsidRPr="61C942B2">
        <w:rPr>
          <w:rStyle w:val="normaltextrun"/>
          <w:rFonts w:ascii="Arial" w:hAnsi="Arial" w:cs="Arial"/>
          <w:color w:val="0070C0"/>
          <w:sz w:val="21"/>
          <w:szCs w:val="21"/>
        </w:rPr>
        <w:t xml:space="preserve">: </w:t>
      </w:r>
      <w:r w:rsidR="1F20386E" w:rsidRPr="61C942B2">
        <w:rPr>
          <w:rStyle w:val="normaltextrun"/>
          <w:rFonts w:ascii="Arial" w:hAnsi="Arial" w:cs="Arial"/>
          <w:color w:val="0070C0"/>
          <w:sz w:val="21"/>
          <w:szCs w:val="21"/>
        </w:rPr>
        <w:t>Program Blueprint</w:t>
      </w:r>
      <w:r w:rsidRPr="61C942B2">
        <w:rPr>
          <w:rStyle w:val="normaltextrun"/>
          <w:rFonts w:ascii="Arial" w:hAnsi="Arial" w:cs="Arial"/>
          <w:color w:val="0070C0"/>
          <w:sz w:val="21"/>
          <w:szCs w:val="21"/>
        </w:rPr>
        <w:t xml:space="preserve"> should guide the </w:t>
      </w:r>
      <w:r w:rsidR="0008269D" w:rsidRPr="61C942B2">
        <w:rPr>
          <w:rStyle w:val="normaltextrun"/>
          <w:rFonts w:ascii="Arial" w:hAnsi="Arial" w:cs="Arial"/>
          <w:color w:val="0070C0"/>
          <w:sz w:val="21"/>
          <w:szCs w:val="21"/>
        </w:rPr>
        <w:t xml:space="preserve">course design to ensure alignment with the </w:t>
      </w:r>
      <w:r w:rsidR="3C1EF531" w:rsidRPr="61C942B2">
        <w:rPr>
          <w:rStyle w:val="normaltextrun"/>
          <w:rFonts w:ascii="Arial" w:hAnsi="Arial" w:cs="Arial"/>
          <w:color w:val="0070C0"/>
          <w:sz w:val="21"/>
          <w:szCs w:val="21"/>
        </w:rPr>
        <w:t>program</w:t>
      </w:r>
      <w:r w:rsidR="0008269D" w:rsidRPr="61C942B2">
        <w:rPr>
          <w:rStyle w:val="normaltextrun"/>
          <w:rFonts w:ascii="Arial" w:hAnsi="Arial" w:cs="Arial"/>
          <w:color w:val="0070C0"/>
          <w:sz w:val="21"/>
          <w:szCs w:val="21"/>
        </w:rPr>
        <w:t>.</w:t>
      </w:r>
    </w:p>
    <w:p w14:paraId="38F7768A" w14:textId="47982F7C" w:rsidR="00830586" w:rsidRPr="00691DEE" w:rsidRDefault="00830586" w:rsidP="00833375">
      <w:pPr>
        <w:pStyle w:val="ListParagraph"/>
        <w:numPr>
          <w:ilvl w:val="0"/>
          <w:numId w:val="6"/>
        </w:numPr>
        <w:shd w:val="clear" w:color="auto" w:fill="DEEAF6" w:themeFill="accent5" w:themeFillTint="33"/>
        <w:spacing w:after="0" w:line="240" w:lineRule="auto"/>
        <w:ind w:hanging="720"/>
        <w:rPr>
          <w:rStyle w:val="normaltextrun"/>
          <w:rFonts w:ascii="Arial" w:hAnsi="Arial" w:cs="Arial"/>
          <w:b/>
          <w:bCs/>
          <w:color w:val="0070C0"/>
          <w:sz w:val="21"/>
          <w:szCs w:val="21"/>
        </w:rPr>
      </w:pPr>
      <w:r w:rsidRPr="377299D9">
        <w:rPr>
          <w:rStyle w:val="normaltextrun"/>
          <w:rFonts w:ascii="Arial" w:hAnsi="Arial" w:cs="Arial"/>
          <w:color w:val="0070C0"/>
          <w:sz w:val="21"/>
          <w:szCs w:val="21"/>
        </w:rPr>
        <w:t xml:space="preserve">The </w:t>
      </w:r>
      <w:r w:rsidR="004D64EF" w:rsidRPr="377299D9">
        <w:rPr>
          <w:rStyle w:val="normaltextrun"/>
          <w:rFonts w:ascii="Arial" w:hAnsi="Arial" w:cs="Arial"/>
          <w:color w:val="0070C0"/>
          <w:sz w:val="21"/>
          <w:szCs w:val="21"/>
        </w:rPr>
        <w:t>completed</w:t>
      </w:r>
      <w:r w:rsidRPr="377299D9">
        <w:rPr>
          <w:rStyle w:val="normaltextrun"/>
          <w:rFonts w:ascii="Arial" w:hAnsi="Arial" w:cs="Arial"/>
          <w:color w:val="0070C0"/>
          <w:sz w:val="21"/>
          <w:szCs w:val="21"/>
        </w:rPr>
        <w:t xml:space="preserve"> </w:t>
      </w:r>
      <w:r w:rsidR="00423355" w:rsidRPr="377299D9">
        <w:rPr>
          <w:rStyle w:val="normaltextrun"/>
          <w:rFonts w:ascii="Arial" w:hAnsi="Arial" w:cs="Arial"/>
          <w:color w:val="0070C0"/>
          <w:sz w:val="21"/>
          <w:szCs w:val="21"/>
        </w:rPr>
        <w:t xml:space="preserve">course </w:t>
      </w:r>
      <w:r w:rsidR="009C361D" w:rsidRPr="377299D9">
        <w:rPr>
          <w:rStyle w:val="normaltextrun"/>
          <w:rFonts w:ascii="Arial" w:hAnsi="Arial" w:cs="Arial"/>
          <w:color w:val="0070C0"/>
          <w:sz w:val="21"/>
          <w:szCs w:val="21"/>
        </w:rPr>
        <w:t xml:space="preserve">curriculum </w:t>
      </w:r>
      <w:r w:rsidR="000019EF" w:rsidRPr="377299D9">
        <w:rPr>
          <w:rStyle w:val="normaltextrun"/>
          <w:rFonts w:ascii="Arial" w:hAnsi="Arial" w:cs="Arial"/>
          <w:color w:val="0070C0"/>
          <w:sz w:val="21"/>
          <w:szCs w:val="21"/>
        </w:rPr>
        <w:t xml:space="preserve">captured in this </w:t>
      </w:r>
      <w:r w:rsidR="482AD303" w:rsidRPr="377299D9">
        <w:rPr>
          <w:rStyle w:val="normaltextrun"/>
          <w:rFonts w:ascii="Arial" w:hAnsi="Arial" w:cs="Arial"/>
          <w:color w:val="0070C0"/>
          <w:sz w:val="21"/>
          <w:szCs w:val="21"/>
        </w:rPr>
        <w:t xml:space="preserve">document </w:t>
      </w:r>
      <w:r w:rsidR="00423355" w:rsidRPr="377299D9">
        <w:rPr>
          <w:rStyle w:val="normaltextrun"/>
          <w:rFonts w:ascii="Arial" w:hAnsi="Arial" w:cs="Arial"/>
          <w:color w:val="0070C0"/>
          <w:sz w:val="21"/>
          <w:szCs w:val="21"/>
        </w:rPr>
        <w:t xml:space="preserve">will be considered as part of the </w:t>
      </w:r>
      <w:r w:rsidR="00C420C5" w:rsidRPr="377299D9">
        <w:rPr>
          <w:rStyle w:val="normaltextrun"/>
          <w:rFonts w:ascii="Arial" w:hAnsi="Arial" w:cs="Arial"/>
          <w:color w:val="0070C0"/>
          <w:sz w:val="21"/>
          <w:szCs w:val="21"/>
        </w:rPr>
        <w:t xml:space="preserve">respective </w:t>
      </w:r>
      <w:r w:rsidR="00423355" w:rsidRPr="377299D9">
        <w:rPr>
          <w:rStyle w:val="normaltextrun"/>
          <w:rFonts w:ascii="Arial" w:hAnsi="Arial" w:cs="Arial"/>
          <w:color w:val="0070C0"/>
          <w:sz w:val="21"/>
          <w:szCs w:val="21"/>
        </w:rPr>
        <w:t xml:space="preserve">program </w:t>
      </w:r>
      <w:r w:rsidR="00DF71AE" w:rsidRPr="377299D9">
        <w:rPr>
          <w:rStyle w:val="normaltextrun"/>
          <w:rFonts w:ascii="Arial" w:hAnsi="Arial" w:cs="Arial"/>
          <w:color w:val="0070C0"/>
          <w:sz w:val="21"/>
          <w:szCs w:val="21"/>
        </w:rPr>
        <w:t>and reviewed for programmatic alignment</w:t>
      </w:r>
      <w:r w:rsidRPr="377299D9">
        <w:rPr>
          <w:rStyle w:val="normaltextrun"/>
          <w:rFonts w:ascii="Arial" w:hAnsi="Arial" w:cs="Arial"/>
          <w:color w:val="0070C0"/>
          <w:sz w:val="21"/>
          <w:szCs w:val="21"/>
        </w:rPr>
        <w:t>.</w:t>
      </w:r>
    </w:p>
    <w:p w14:paraId="6028BCF7" w14:textId="52FD0ED4" w:rsidR="00F54275" w:rsidRPr="00691DEE" w:rsidRDefault="00830586" w:rsidP="00833375">
      <w:pPr>
        <w:pStyle w:val="ListParagraph"/>
        <w:numPr>
          <w:ilvl w:val="0"/>
          <w:numId w:val="6"/>
        </w:numPr>
        <w:shd w:val="clear" w:color="auto" w:fill="DEEAF6" w:themeFill="accent5" w:themeFillTint="33"/>
        <w:spacing w:after="0" w:line="240" w:lineRule="auto"/>
        <w:ind w:hanging="720"/>
        <w:rPr>
          <w:rStyle w:val="normaltextrun"/>
          <w:rFonts w:ascii="Arial" w:hAnsi="Arial" w:cs="Arial"/>
          <w:color w:val="0070C0"/>
          <w:sz w:val="21"/>
          <w:szCs w:val="21"/>
        </w:rPr>
      </w:pPr>
      <w:r w:rsidRPr="61C942B2">
        <w:rPr>
          <w:rStyle w:val="normaltextrun"/>
          <w:rFonts w:ascii="Arial" w:hAnsi="Arial" w:cs="Arial"/>
          <w:color w:val="0070C0"/>
          <w:sz w:val="21"/>
          <w:szCs w:val="21"/>
        </w:rPr>
        <w:t xml:space="preserve">Upon completion, </w:t>
      </w:r>
      <w:r w:rsidR="00423355" w:rsidRPr="61C942B2">
        <w:rPr>
          <w:rStyle w:val="normaltextrun"/>
          <w:rFonts w:ascii="Arial" w:hAnsi="Arial" w:cs="Arial"/>
          <w:color w:val="0070C0"/>
          <w:sz w:val="21"/>
          <w:szCs w:val="21"/>
        </w:rPr>
        <w:t xml:space="preserve">course </w:t>
      </w:r>
      <w:r w:rsidR="00337AC7" w:rsidRPr="61C942B2">
        <w:rPr>
          <w:rStyle w:val="normaltextrun"/>
          <w:rFonts w:ascii="Arial" w:hAnsi="Arial" w:cs="Arial"/>
          <w:color w:val="0070C0"/>
          <w:sz w:val="21"/>
          <w:szCs w:val="21"/>
        </w:rPr>
        <w:t>data will be manually entered into the Adelaide University curriculum management system (</w:t>
      </w:r>
      <w:proofErr w:type="spellStart"/>
      <w:r w:rsidR="00337AC7" w:rsidRPr="61C942B2">
        <w:rPr>
          <w:rStyle w:val="normaltextrun"/>
          <w:rFonts w:ascii="Arial" w:hAnsi="Arial" w:cs="Arial"/>
          <w:color w:val="0070C0"/>
          <w:sz w:val="21"/>
          <w:szCs w:val="21"/>
        </w:rPr>
        <w:t>CurV</w:t>
      </w:r>
      <w:proofErr w:type="spellEnd"/>
      <w:r w:rsidR="00337AC7" w:rsidRPr="61C942B2">
        <w:rPr>
          <w:rStyle w:val="normaltextrun"/>
          <w:rFonts w:ascii="Arial" w:hAnsi="Arial" w:cs="Arial"/>
          <w:color w:val="0070C0"/>
          <w:sz w:val="21"/>
          <w:szCs w:val="21"/>
        </w:rPr>
        <w:t>)</w:t>
      </w:r>
      <w:r w:rsidR="003C105D" w:rsidRPr="61C942B2">
        <w:rPr>
          <w:rStyle w:val="normaltextrun"/>
          <w:rFonts w:ascii="Arial" w:hAnsi="Arial" w:cs="Arial"/>
          <w:color w:val="0070C0"/>
          <w:sz w:val="21"/>
          <w:szCs w:val="21"/>
        </w:rPr>
        <w:t xml:space="preserve">, our single source of </w:t>
      </w:r>
      <w:r w:rsidR="009811A6" w:rsidRPr="61C942B2">
        <w:rPr>
          <w:rStyle w:val="normaltextrun"/>
          <w:rFonts w:ascii="Arial" w:hAnsi="Arial" w:cs="Arial"/>
          <w:color w:val="0070C0"/>
          <w:sz w:val="21"/>
          <w:szCs w:val="21"/>
        </w:rPr>
        <w:t xml:space="preserve">curriculum </w:t>
      </w:r>
      <w:r w:rsidR="003C105D" w:rsidRPr="61C942B2">
        <w:rPr>
          <w:rStyle w:val="normaltextrun"/>
          <w:rFonts w:ascii="Arial" w:hAnsi="Arial" w:cs="Arial"/>
          <w:color w:val="0070C0"/>
          <w:sz w:val="21"/>
          <w:szCs w:val="21"/>
        </w:rPr>
        <w:t>truth,</w:t>
      </w:r>
      <w:r w:rsidR="00337AC7" w:rsidRPr="61C942B2">
        <w:rPr>
          <w:rStyle w:val="normaltextrun"/>
          <w:rFonts w:ascii="Arial" w:hAnsi="Arial" w:cs="Arial"/>
          <w:color w:val="0070C0"/>
          <w:sz w:val="21"/>
          <w:szCs w:val="21"/>
        </w:rPr>
        <w:t xml:space="preserve"> for approval. Course information will be shared with other program teams to minimise duplication of course content.</w:t>
      </w:r>
      <w:r w:rsidR="006C7DA7" w:rsidRPr="61C942B2">
        <w:rPr>
          <w:rStyle w:val="normaltextrun"/>
          <w:rFonts w:ascii="Arial" w:hAnsi="Arial" w:cs="Arial"/>
          <w:color w:val="0070C0"/>
          <w:sz w:val="21"/>
          <w:szCs w:val="21"/>
        </w:rPr>
        <w:t xml:space="preserve"> </w:t>
      </w:r>
    </w:p>
    <w:p w14:paraId="28114100" w14:textId="63A9AF97" w:rsidR="00830586" w:rsidRPr="00691DEE" w:rsidRDefault="006C7DA7" w:rsidP="00833375">
      <w:pPr>
        <w:pStyle w:val="ListParagraph"/>
        <w:numPr>
          <w:ilvl w:val="0"/>
          <w:numId w:val="6"/>
        </w:numPr>
        <w:shd w:val="clear" w:color="auto" w:fill="DEEAF6" w:themeFill="accent5" w:themeFillTint="33"/>
        <w:spacing w:after="0" w:line="240" w:lineRule="auto"/>
        <w:ind w:hanging="720"/>
        <w:rPr>
          <w:rStyle w:val="normaltextrun"/>
          <w:rFonts w:ascii="Arial" w:hAnsi="Arial" w:cs="Arial"/>
          <w:color w:val="2E74B5" w:themeColor="accent5" w:themeShade="BF"/>
          <w:sz w:val="21"/>
          <w:szCs w:val="21"/>
        </w:rPr>
      </w:pPr>
      <w:r w:rsidRPr="61C942B2">
        <w:rPr>
          <w:rFonts w:ascii="Arial" w:hAnsi="Arial" w:cs="Arial"/>
          <w:color w:val="2E74B5" w:themeColor="accent5" w:themeShade="BF"/>
          <w:sz w:val="21"/>
          <w:szCs w:val="21"/>
        </w:rPr>
        <w:t xml:space="preserve">Once the course has been designed and </w:t>
      </w:r>
      <w:proofErr w:type="gramStart"/>
      <w:r w:rsidRPr="61C942B2">
        <w:rPr>
          <w:rFonts w:ascii="Arial" w:hAnsi="Arial" w:cs="Arial"/>
          <w:color w:val="2E74B5" w:themeColor="accent5" w:themeShade="BF"/>
          <w:sz w:val="21"/>
          <w:szCs w:val="21"/>
        </w:rPr>
        <w:t>entered into</w:t>
      </w:r>
      <w:proofErr w:type="gramEnd"/>
      <w:r w:rsidRPr="61C942B2">
        <w:rPr>
          <w:rFonts w:ascii="Arial" w:hAnsi="Arial" w:cs="Arial"/>
          <w:color w:val="2E74B5" w:themeColor="accent5" w:themeShade="BF"/>
          <w:sz w:val="21"/>
          <w:szCs w:val="21"/>
        </w:rPr>
        <w:t xml:space="preserve"> </w:t>
      </w:r>
      <w:proofErr w:type="spellStart"/>
      <w:r w:rsidRPr="61C942B2">
        <w:rPr>
          <w:rFonts w:ascii="Arial" w:hAnsi="Arial" w:cs="Arial"/>
          <w:color w:val="2E74B5" w:themeColor="accent5" w:themeShade="BF"/>
          <w:sz w:val="21"/>
          <w:szCs w:val="21"/>
        </w:rPr>
        <w:t>CurV</w:t>
      </w:r>
      <w:proofErr w:type="spellEnd"/>
      <w:r w:rsidRPr="61C942B2">
        <w:rPr>
          <w:rFonts w:ascii="Arial" w:hAnsi="Arial" w:cs="Arial"/>
          <w:color w:val="2E74B5" w:themeColor="accent5" w:themeShade="BF"/>
          <w:sz w:val="21"/>
          <w:szCs w:val="21"/>
        </w:rPr>
        <w:t xml:space="preserve">, it </w:t>
      </w:r>
      <w:r w:rsidR="00D93553" w:rsidRPr="61C942B2">
        <w:rPr>
          <w:rFonts w:ascii="Arial" w:hAnsi="Arial" w:cs="Arial"/>
          <w:color w:val="2E74B5" w:themeColor="accent5" w:themeShade="BF"/>
          <w:sz w:val="21"/>
          <w:szCs w:val="21"/>
        </w:rPr>
        <w:t>is not expected to</w:t>
      </w:r>
      <w:r w:rsidRPr="61C942B2">
        <w:rPr>
          <w:rFonts w:ascii="Arial" w:hAnsi="Arial" w:cs="Arial"/>
          <w:color w:val="2E74B5" w:themeColor="accent5" w:themeShade="BF"/>
          <w:sz w:val="21"/>
          <w:szCs w:val="21"/>
        </w:rPr>
        <w:t xml:space="preserve"> undergo significant changes between now and its first delivery.</w:t>
      </w:r>
    </w:p>
    <w:p w14:paraId="48F2DCC1" w14:textId="77777777" w:rsidR="005B75E9" w:rsidRPr="00433ACF" w:rsidRDefault="005B75E9" w:rsidP="00165018">
      <w:pPr>
        <w:tabs>
          <w:tab w:val="left" w:pos="2235"/>
        </w:tabs>
        <w:ind w:left="113"/>
        <w:rPr>
          <w:b/>
          <w:bCs/>
          <w:i/>
          <w:iCs/>
        </w:rPr>
      </w:pPr>
    </w:p>
    <w:tbl>
      <w:tblPr>
        <w:tblStyle w:val="GridTable1Light-Accent5"/>
        <w:tblW w:w="0" w:type="auto"/>
        <w:tblLook w:val="04A0" w:firstRow="1" w:lastRow="0" w:firstColumn="1" w:lastColumn="0" w:noHBand="0" w:noVBand="1"/>
      </w:tblPr>
      <w:tblGrid>
        <w:gridCol w:w="2405"/>
        <w:gridCol w:w="6611"/>
      </w:tblGrid>
      <w:tr w:rsidR="00A27A12" w:rsidRPr="00221BFF" w14:paraId="55152244" w14:textId="77777777" w:rsidTr="7259C9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782A169" w14:textId="63279B8C" w:rsidR="00A27A12" w:rsidRPr="00254635" w:rsidRDefault="00A27A12" w:rsidP="00EB3697">
            <w:pPr>
              <w:rPr>
                <w:rFonts w:ascii="Arial" w:hAnsi="Arial" w:cs="Arial"/>
                <w:b w:val="0"/>
                <w:bCs w:val="0"/>
                <w:color w:val="2F5496" w:themeColor="accent1" w:themeShade="BF"/>
                <w:sz w:val="20"/>
                <w:szCs w:val="20"/>
              </w:rPr>
            </w:pPr>
            <w:r w:rsidRPr="00254635">
              <w:rPr>
                <w:rFonts w:ascii="Arial" w:hAnsi="Arial" w:cs="Arial"/>
                <w:color w:val="2F5496" w:themeColor="accent1" w:themeShade="BF"/>
                <w:sz w:val="20"/>
                <w:szCs w:val="20"/>
              </w:rPr>
              <w:fldChar w:fldCharType="begin"/>
            </w:r>
            <w:r w:rsidRPr="00254635">
              <w:rPr>
                <w:rFonts w:ascii="Arial" w:hAnsi="Arial" w:cs="Arial"/>
                <w:b w:val="0"/>
                <w:bCs w:val="0"/>
                <w:color w:val="2F5496" w:themeColor="accent1" w:themeShade="BF"/>
                <w:sz w:val="20"/>
                <w:szCs w:val="20"/>
              </w:rPr>
              <w:instrText xml:space="preserve">  </w:instrText>
            </w:r>
            <w:r w:rsidRPr="00254635">
              <w:rPr>
                <w:rFonts w:ascii="Arial" w:hAnsi="Arial" w:cs="Arial"/>
                <w:color w:val="2F5496" w:themeColor="accent1" w:themeShade="BF"/>
                <w:sz w:val="20"/>
                <w:szCs w:val="20"/>
              </w:rPr>
              <w:fldChar w:fldCharType="end"/>
            </w:r>
            <w:r w:rsidR="00423355" w:rsidRPr="00254635">
              <w:rPr>
                <w:rFonts w:ascii="Arial" w:hAnsi="Arial" w:cs="Arial"/>
                <w:b w:val="0"/>
                <w:bCs w:val="0"/>
                <w:color w:val="2F5496" w:themeColor="accent1" w:themeShade="BF"/>
                <w:sz w:val="20"/>
                <w:szCs w:val="20"/>
              </w:rPr>
              <w:t xml:space="preserve">Program </w:t>
            </w:r>
          </w:p>
        </w:tc>
        <w:tc>
          <w:tcPr>
            <w:tcW w:w="6611" w:type="dxa"/>
          </w:tcPr>
          <w:p w14:paraId="2976FEAE" w14:textId="3941DB74" w:rsidR="00A27A12" w:rsidRPr="00254635" w:rsidRDefault="00844584" w:rsidP="00221BFF">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Pr>
                <w:rFonts w:ascii="Aptos Narrow" w:hAnsi="Aptos Narrow"/>
                <w:color w:val="000000"/>
                <w:shd w:val="clear" w:color="auto" w:fill="FFFFFF"/>
              </w:rPr>
              <w:t>Bachelor of Laws (Honours)</w:t>
            </w:r>
          </w:p>
        </w:tc>
      </w:tr>
      <w:tr w:rsidR="000508F3" w:rsidRPr="00221BFF" w14:paraId="7E02E5B9" w14:textId="77777777" w:rsidTr="7259C951">
        <w:tc>
          <w:tcPr>
            <w:cnfStyle w:val="001000000000" w:firstRow="0" w:lastRow="0" w:firstColumn="1" w:lastColumn="0" w:oddVBand="0" w:evenVBand="0" w:oddHBand="0" w:evenHBand="0" w:firstRowFirstColumn="0" w:firstRowLastColumn="0" w:lastRowFirstColumn="0" w:lastRowLastColumn="0"/>
            <w:tcW w:w="2405" w:type="dxa"/>
          </w:tcPr>
          <w:p w14:paraId="10F4607D" w14:textId="20A6BDA7" w:rsidR="000508F3" w:rsidRPr="00254635" w:rsidRDefault="000508F3" w:rsidP="000508F3">
            <w:pPr>
              <w:rPr>
                <w:rFonts w:ascii="Arial" w:hAnsi="Arial" w:cs="Arial"/>
                <w:b w:val="0"/>
                <w:bCs w:val="0"/>
                <w:color w:val="2F5496" w:themeColor="accent1" w:themeShade="BF"/>
                <w:sz w:val="20"/>
                <w:szCs w:val="20"/>
              </w:rPr>
            </w:pPr>
            <w:r w:rsidRPr="00254635">
              <w:rPr>
                <w:rFonts w:ascii="Arial" w:hAnsi="Arial" w:cs="Arial"/>
                <w:b w:val="0"/>
                <w:bCs w:val="0"/>
                <w:color w:val="2F5496" w:themeColor="accent1" w:themeShade="BF"/>
                <w:sz w:val="20"/>
                <w:szCs w:val="20"/>
              </w:rPr>
              <w:t>Course name</w:t>
            </w:r>
          </w:p>
        </w:tc>
        <w:sdt>
          <w:sdtPr>
            <w:rPr>
              <w:rFonts w:ascii="Arial" w:hAnsi="Arial" w:cs="Arial"/>
              <w:color w:val="000000" w:themeColor="text1"/>
              <w:sz w:val="20"/>
              <w:szCs w:val="20"/>
            </w:rPr>
            <w:alias w:val="Discipline Name"/>
            <w:tag w:val=""/>
            <w:id w:val="-666710682"/>
            <w:placeholder>
              <w:docPart w:val="43F277125CAB114A930623F378F33A9B"/>
            </w:placeholder>
            <w:dataBinding w:prefixMappings="xmlns:ns0='http://purl.org/dc/elements/1.1/' xmlns:ns1='http://schemas.openxmlformats.org/package/2006/metadata/core-properties' " w:xpath="/ns1:coreProperties[1]/ns0:title[1]" w:storeItemID="{6C3C8BC8-F283-45AE-878A-BAB7291924A1}"/>
            <w:text/>
          </w:sdtPr>
          <w:sdtEndPr>
            <w:rPr>
              <w:rStyle w:val="Heading4Char"/>
              <w:rFonts w:eastAsiaTheme="majorEastAsia"/>
              <w:i/>
              <w:iCs/>
            </w:rPr>
          </w:sdtEndPr>
          <w:sdtContent>
            <w:tc>
              <w:tcPr>
                <w:tcW w:w="6611" w:type="dxa"/>
              </w:tcPr>
              <w:p w14:paraId="0A266525" w14:textId="13A6DFAE" w:rsidR="000508F3" w:rsidRPr="00254635" w:rsidRDefault="00767DF2" w:rsidP="000508F3">
                <w:pPr>
                  <w:cnfStyle w:val="000000000000" w:firstRow="0" w:lastRow="0" w:firstColumn="0" w:lastColumn="0" w:oddVBand="0" w:evenVBand="0" w:oddHBand="0" w:evenHBand="0" w:firstRowFirstColumn="0" w:firstRowLastColumn="0" w:lastRowFirstColumn="0" w:lastRowLastColumn="0"/>
                  <w:rPr>
                    <w:rStyle w:val="Heading4Char"/>
                    <w:rFonts w:ascii="Arial" w:hAnsi="Arial" w:cs="Arial"/>
                    <w:i w:val="0"/>
                    <w:iCs w:val="0"/>
                    <w:color w:val="000000" w:themeColor="text1"/>
                    <w:sz w:val="20"/>
                    <w:szCs w:val="20"/>
                  </w:rPr>
                </w:pPr>
                <w:r>
                  <w:rPr>
                    <w:rFonts w:ascii="Arial" w:hAnsi="Arial" w:cs="Arial"/>
                    <w:color w:val="000000" w:themeColor="text1"/>
                    <w:sz w:val="20"/>
                    <w:szCs w:val="20"/>
                  </w:rPr>
                  <w:t>Administrative Law</w:t>
                </w:r>
              </w:p>
            </w:tc>
          </w:sdtContent>
        </w:sdt>
      </w:tr>
      <w:tr w:rsidR="000508F3" w:rsidRPr="00221BFF" w14:paraId="5C6A356F" w14:textId="77777777" w:rsidTr="7259C951">
        <w:tc>
          <w:tcPr>
            <w:cnfStyle w:val="001000000000" w:firstRow="0" w:lastRow="0" w:firstColumn="1" w:lastColumn="0" w:oddVBand="0" w:evenVBand="0" w:oddHBand="0" w:evenHBand="0" w:firstRowFirstColumn="0" w:firstRowLastColumn="0" w:lastRowFirstColumn="0" w:lastRowLastColumn="0"/>
            <w:tcW w:w="2405" w:type="dxa"/>
          </w:tcPr>
          <w:p w14:paraId="26D0685E" w14:textId="77777777" w:rsidR="000508F3" w:rsidRPr="00254635" w:rsidRDefault="0ABBA5AD" w:rsidP="000508F3">
            <w:pPr>
              <w:rPr>
                <w:rFonts w:ascii="Arial" w:hAnsi="Arial" w:cs="Arial"/>
                <w:b w:val="0"/>
                <w:bCs w:val="0"/>
                <w:color w:val="2F5496" w:themeColor="accent1" w:themeShade="BF"/>
                <w:sz w:val="20"/>
                <w:szCs w:val="20"/>
              </w:rPr>
            </w:pPr>
            <w:r w:rsidRPr="377299D9">
              <w:rPr>
                <w:rFonts w:ascii="Arial" w:hAnsi="Arial" w:cs="Arial"/>
                <w:b w:val="0"/>
                <w:bCs w:val="0"/>
                <w:color w:val="2F5496" w:themeColor="accent1" w:themeShade="BF"/>
                <w:sz w:val="20"/>
                <w:szCs w:val="20"/>
              </w:rPr>
              <w:t>Version</w:t>
            </w:r>
          </w:p>
        </w:tc>
        <w:sdt>
          <w:sdtPr>
            <w:rPr>
              <w:rStyle w:val="Heading4Char"/>
              <w:rFonts w:ascii="Arial" w:hAnsi="Arial" w:cs="Arial"/>
              <w:i w:val="0"/>
              <w:iCs w:val="0"/>
              <w:color w:val="000000" w:themeColor="text1"/>
              <w:sz w:val="20"/>
              <w:szCs w:val="20"/>
            </w:rPr>
            <w:alias w:val="Version"/>
            <w:tag w:val=""/>
            <w:id w:val="-1167164745"/>
            <w:placeholder>
              <w:docPart w:val="2E22CE2649590C43A2894F747CB7F3AA"/>
            </w:placeholder>
            <w:dataBinding w:prefixMappings="xmlns:ns0='http://schemas.microsoft.com/office/2006/coverPageProps' " w:xpath="/ns0:CoverPageProperties[1]/ns0:Abstract[1]" w:storeItemID="{55AF091B-3C7A-41E3-B477-F2FDAA23CFDA}"/>
            <w:text/>
          </w:sdtPr>
          <w:sdtEndPr>
            <w:rPr>
              <w:rStyle w:val="Heading4Char"/>
            </w:rPr>
          </w:sdtEndPr>
          <w:sdtContent>
            <w:tc>
              <w:tcPr>
                <w:tcW w:w="6611" w:type="dxa"/>
              </w:tcPr>
              <w:p w14:paraId="24409393" w14:textId="0B64E22E" w:rsidR="000508F3" w:rsidRPr="00254635" w:rsidRDefault="000508F3" w:rsidP="000508F3">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254635">
                  <w:rPr>
                    <w:rStyle w:val="Heading4Char"/>
                    <w:rFonts w:ascii="Arial" w:hAnsi="Arial" w:cs="Arial"/>
                    <w:i w:val="0"/>
                    <w:iCs w:val="0"/>
                    <w:color w:val="000000" w:themeColor="text1"/>
                    <w:sz w:val="20"/>
                    <w:szCs w:val="20"/>
                  </w:rPr>
                  <w:t>1</w:t>
                </w:r>
              </w:p>
            </w:tc>
          </w:sdtContent>
        </w:sdt>
      </w:tr>
      <w:tr w:rsidR="000508F3" w:rsidRPr="00221BFF" w14:paraId="63F87211" w14:textId="77777777" w:rsidTr="7259C951">
        <w:trPr>
          <w:trHeight w:val="70"/>
        </w:trPr>
        <w:tc>
          <w:tcPr>
            <w:cnfStyle w:val="001000000000" w:firstRow="0" w:lastRow="0" w:firstColumn="1" w:lastColumn="0" w:oddVBand="0" w:evenVBand="0" w:oddHBand="0" w:evenHBand="0" w:firstRowFirstColumn="0" w:firstRowLastColumn="0" w:lastRowFirstColumn="0" w:lastRowLastColumn="0"/>
            <w:tcW w:w="2405" w:type="dxa"/>
          </w:tcPr>
          <w:p w14:paraId="7190C4A7" w14:textId="77777777" w:rsidR="000508F3" w:rsidRPr="00254635" w:rsidRDefault="000508F3" w:rsidP="000508F3">
            <w:pPr>
              <w:rPr>
                <w:rFonts w:ascii="Arial" w:hAnsi="Arial" w:cs="Arial"/>
                <w:b w:val="0"/>
                <w:bCs w:val="0"/>
                <w:color w:val="2F5496" w:themeColor="accent1" w:themeShade="BF"/>
                <w:sz w:val="20"/>
                <w:szCs w:val="20"/>
              </w:rPr>
            </w:pPr>
            <w:r w:rsidRPr="00254635">
              <w:rPr>
                <w:rFonts w:ascii="Arial" w:hAnsi="Arial" w:cs="Arial"/>
                <w:b w:val="0"/>
                <w:bCs w:val="0"/>
                <w:color w:val="2F5496" w:themeColor="accent1" w:themeShade="BF"/>
                <w:sz w:val="20"/>
                <w:szCs w:val="20"/>
              </w:rPr>
              <w:t>Date</w:t>
            </w:r>
          </w:p>
        </w:tc>
        <w:sdt>
          <w:sdtPr>
            <w:rPr>
              <w:rStyle w:val="Heading4Char"/>
              <w:rFonts w:ascii="Arial" w:hAnsi="Arial" w:cs="Arial"/>
              <w:i w:val="0"/>
              <w:iCs w:val="0"/>
              <w:color w:val="000000" w:themeColor="text1"/>
              <w:sz w:val="20"/>
              <w:szCs w:val="20"/>
            </w:rPr>
            <w:alias w:val="Date"/>
            <w:tag w:val=""/>
            <w:id w:val="1431932617"/>
            <w:placeholder>
              <w:docPart w:val="C6D6AB729DB67E4CB7DF5D2DEE925F30"/>
            </w:placeholder>
            <w:dataBinding w:prefixMappings="xmlns:ns0='http://schemas.microsoft.com/office/2006/coverPageProps' " w:xpath="/ns0:CoverPageProperties[1]/ns0:PublishDate[1]" w:storeItemID="{55AF091B-3C7A-41E3-B477-F2FDAA23CFDA}"/>
            <w:date w:fullDate="2024-02-16T00:00:00Z">
              <w:dateFormat w:val="d/MM/yyyy"/>
              <w:lid w:val="en-AU"/>
              <w:storeMappedDataAs w:val="dateTime"/>
              <w:calendar w:val="gregorian"/>
            </w:date>
          </w:sdtPr>
          <w:sdtEndPr>
            <w:rPr>
              <w:rStyle w:val="Heading4Char"/>
            </w:rPr>
          </w:sdtEndPr>
          <w:sdtContent>
            <w:tc>
              <w:tcPr>
                <w:tcW w:w="6611" w:type="dxa"/>
              </w:tcPr>
              <w:p w14:paraId="59D538FF" w14:textId="3340C29A" w:rsidR="000508F3" w:rsidRPr="00254635" w:rsidRDefault="004B7C85" w:rsidP="000508F3">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254635">
                  <w:rPr>
                    <w:rStyle w:val="Heading4Char"/>
                    <w:rFonts w:ascii="Arial" w:hAnsi="Arial" w:cs="Arial"/>
                    <w:i w:val="0"/>
                    <w:iCs w:val="0"/>
                    <w:color w:val="000000" w:themeColor="text1"/>
                    <w:sz w:val="20"/>
                    <w:szCs w:val="20"/>
                  </w:rPr>
                  <w:t>16</w:t>
                </w:r>
                <w:r w:rsidR="000508F3" w:rsidRPr="00254635">
                  <w:rPr>
                    <w:rStyle w:val="Heading4Char"/>
                    <w:rFonts w:ascii="Arial" w:hAnsi="Arial" w:cs="Arial"/>
                    <w:i w:val="0"/>
                    <w:iCs w:val="0"/>
                    <w:color w:val="000000" w:themeColor="text1"/>
                    <w:sz w:val="20"/>
                    <w:szCs w:val="20"/>
                  </w:rPr>
                  <w:t>/0</w:t>
                </w:r>
                <w:r w:rsidRPr="00254635">
                  <w:rPr>
                    <w:rStyle w:val="Heading4Char"/>
                    <w:rFonts w:ascii="Arial" w:hAnsi="Arial" w:cs="Arial"/>
                    <w:i w:val="0"/>
                    <w:iCs w:val="0"/>
                    <w:color w:val="000000" w:themeColor="text1"/>
                    <w:sz w:val="20"/>
                    <w:szCs w:val="20"/>
                  </w:rPr>
                  <w:t>2</w:t>
                </w:r>
                <w:r w:rsidR="000508F3" w:rsidRPr="00254635">
                  <w:rPr>
                    <w:rStyle w:val="Heading4Char"/>
                    <w:rFonts w:ascii="Arial" w:hAnsi="Arial" w:cs="Arial"/>
                    <w:i w:val="0"/>
                    <w:iCs w:val="0"/>
                    <w:color w:val="000000" w:themeColor="text1"/>
                    <w:sz w:val="20"/>
                    <w:szCs w:val="20"/>
                  </w:rPr>
                  <w:t>/202</w:t>
                </w:r>
                <w:r w:rsidRPr="00254635">
                  <w:rPr>
                    <w:rStyle w:val="Heading4Char"/>
                    <w:rFonts w:ascii="Arial" w:hAnsi="Arial" w:cs="Arial"/>
                    <w:i w:val="0"/>
                    <w:iCs w:val="0"/>
                    <w:color w:val="000000" w:themeColor="text1"/>
                    <w:sz w:val="20"/>
                    <w:szCs w:val="20"/>
                  </w:rPr>
                  <w:t>4</w:t>
                </w:r>
              </w:p>
            </w:tc>
          </w:sdtContent>
        </w:sdt>
      </w:tr>
    </w:tbl>
    <w:p w14:paraId="3F366C1B" w14:textId="1A2A6CB7" w:rsidR="00AF39FB" w:rsidRPr="00E96572" w:rsidRDefault="00432CDF" w:rsidP="00432CDF">
      <w:pPr>
        <w:rPr>
          <w:rFonts w:ascii="Arial" w:hAnsi="Arial" w:cs="Arial"/>
          <w:color w:val="0070C0"/>
          <w:sz w:val="18"/>
          <w:szCs w:val="18"/>
        </w:rPr>
      </w:pPr>
      <w:r>
        <w:rPr>
          <w:rFonts w:ascii="Arial" w:hAnsi="Arial" w:cs="Arial"/>
          <w:color w:val="0070C0"/>
          <w:sz w:val="18"/>
          <w:szCs w:val="18"/>
        </w:rPr>
        <w:br w:type="page"/>
      </w:r>
    </w:p>
    <w:p w14:paraId="3A1E6117" w14:textId="2324E8E7" w:rsidR="00193CB4" w:rsidRPr="009F14F5" w:rsidRDefault="19A28F93" w:rsidP="000D5AE3">
      <w:pPr>
        <w:pStyle w:val="Heading20"/>
      </w:pPr>
      <w:bookmarkStart w:id="0" w:name="_Toc146624772"/>
      <w:r>
        <w:lastRenderedPageBreak/>
        <w:t xml:space="preserve">SECTION 1: Course </w:t>
      </w:r>
      <w:bookmarkEnd w:id="0"/>
      <w:r>
        <w:t>Information</w:t>
      </w:r>
    </w:p>
    <w:p w14:paraId="4F5AC3C9" w14:textId="77777777" w:rsidR="00A9058C" w:rsidRDefault="00A9058C" w:rsidP="002364CE">
      <w:pPr>
        <w:rPr>
          <w:rFonts w:ascii="Arial" w:hAnsi="Arial" w:cs="Arial"/>
          <w:b/>
          <w:bCs/>
        </w:rPr>
      </w:pPr>
    </w:p>
    <w:p w14:paraId="1035A1F7" w14:textId="1B1DB599" w:rsidR="002153DB" w:rsidRPr="00692590" w:rsidRDefault="73B8C6DB" w:rsidP="002153DB">
      <w:pPr>
        <w:rPr>
          <w:rFonts w:ascii="Arial" w:hAnsi="Arial" w:cs="Arial"/>
          <w:b/>
          <w:bCs/>
        </w:rPr>
      </w:pPr>
      <w:r w:rsidRPr="73B8C6DB">
        <w:rPr>
          <w:rFonts w:ascii="Arial" w:hAnsi="Arial" w:cs="Arial"/>
          <w:b/>
          <w:bCs/>
        </w:rPr>
        <w:t xml:space="preserve">1.1 Course Name </w:t>
      </w:r>
    </w:p>
    <w:p w14:paraId="74932C09" w14:textId="352B7F75" w:rsidR="00B56AEF" w:rsidRPr="00254635" w:rsidRDefault="19A28F93" w:rsidP="00B56AEF">
      <w:pPr>
        <w:shd w:val="clear" w:color="auto" w:fill="DEEAF6" w:themeFill="accent5" w:themeFillTint="33"/>
        <w:spacing w:after="0"/>
        <w:rPr>
          <w:rFonts w:ascii="Arial" w:hAnsi="Arial" w:cs="Arial"/>
          <w:color w:val="0070C0"/>
          <w:sz w:val="21"/>
          <w:szCs w:val="21"/>
        </w:rPr>
      </w:pPr>
      <w:r w:rsidRPr="19A28F93">
        <w:rPr>
          <w:rFonts w:ascii="Wingdings" w:eastAsia="Wingdings" w:hAnsi="Wingdings" w:cs="Wingdings"/>
          <w:color w:val="0070C0"/>
          <w:sz w:val="21"/>
          <w:szCs w:val="21"/>
        </w:rPr>
        <w:t>è</w:t>
      </w:r>
      <w:r w:rsidRPr="19A28F93">
        <w:rPr>
          <w:rFonts w:ascii="Arial" w:hAnsi="Arial" w:cs="Arial"/>
          <w:color w:val="0070C0"/>
          <w:sz w:val="21"/>
          <w:szCs w:val="21"/>
        </w:rPr>
        <w:t xml:space="preserve"> Identify the course name. The name may have been defined during Program Design – Template 1B. If not, provide some suggestions of course names that can be discussed and agreed upon.</w:t>
      </w:r>
    </w:p>
    <w:p w14:paraId="5A134255" w14:textId="01B1EE57" w:rsidR="0073145B" w:rsidRPr="00254635" w:rsidRDefault="1B641DF7" w:rsidP="00833375">
      <w:pPr>
        <w:pStyle w:val="ListParagraph"/>
        <w:numPr>
          <w:ilvl w:val="0"/>
          <w:numId w:val="7"/>
        </w:numPr>
        <w:shd w:val="clear" w:color="auto" w:fill="DEEAF6" w:themeFill="accent5" w:themeFillTint="33"/>
        <w:spacing w:after="0"/>
        <w:rPr>
          <w:rFonts w:ascii="Arial" w:hAnsi="Arial" w:cs="Arial"/>
          <w:color w:val="0070C0"/>
          <w:sz w:val="21"/>
          <w:szCs w:val="21"/>
        </w:rPr>
      </w:pPr>
      <w:r w:rsidRPr="61C942B2">
        <w:rPr>
          <w:rFonts w:ascii="Arial" w:hAnsi="Arial" w:cs="Arial"/>
          <w:color w:val="0070C0"/>
          <w:sz w:val="21"/>
          <w:szCs w:val="21"/>
        </w:rPr>
        <w:t xml:space="preserve">The </w:t>
      </w:r>
      <w:r w:rsidR="10219D20" w:rsidRPr="61C942B2">
        <w:rPr>
          <w:rFonts w:ascii="Arial" w:hAnsi="Arial" w:cs="Arial"/>
          <w:color w:val="0070C0"/>
          <w:sz w:val="21"/>
          <w:szCs w:val="21"/>
        </w:rPr>
        <w:t>c</w:t>
      </w:r>
      <w:r w:rsidR="0073145B" w:rsidRPr="61C942B2">
        <w:rPr>
          <w:rFonts w:ascii="Arial" w:hAnsi="Arial" w:cs="Arial"/>
          <w:color w:val="0070C0"/>
          <w:sz w:val="21"/>
          <w:szCs w:val="21"/>
        </w:rPr>
        <w:t>ourse name should be clear, conveying the subject matter to the student</w:t>
      </w:r>
      <w:r w:rsidR="0053023E" w:rsidRPr="61C942B2">
        <w:rPr>
          <w:rFonts w:ascii="Arial" w:hAnsi="Arial" w:cs="Arial"/>
          <w:color w:val="0070C0"/>
          <w:sz w:val="21"/>
          <w:szCs w:val="21"/>
        </w:rPr>
        <w:t xml:space="preserve"> (current and prospective).</w:t>
      </w:r>
    </w:p>
    <w:p w14:paraId="0E9BC5C5" w14:textId="175B7452" w:rsidR="0053023E" w:rsidRPr="00254635" w:rsidRDefault="0053023E" w:rsidP="00833375">
      <w:pPr>
        <w:pStyle w:val="ListParagraph"/>
        <w:numPr>
          <w:ilvl w:val="0"/>
          <w:numId w:val="7"/>
        </w:numPr>
        <w:shd w:val="clear" w:color="auto" w:fill="DEEAF6" w:themeFill="accent5" w:themeFillTint="33"/>
        <w:spacing w:after="0"/>
        <w:rPr>
          <w:rFonts w:ascii="Arial" w:hAnsi="Arial" w:cs="Arial"/>
          <w:color w:val="0070C0"/>
          <w:sz w:val="21"/>
          <w:szCs w:val="21"/>
        </w:rPr>
      </w:pPr>
      <w:r w:rsidRPr="00254635">
        <w:rPr>
          <w:rFonts w:ascii="Arial" w:hAnsi="Arial" w:cs="Arial"/>
          <w:color w:val="0070C0"/>
          <w:sz w:val="21"/>
          <w:szCs w:val="21"/>
        </w:rPr>
        <w:t xml:space="preserve">Use </w:t>
      </w:r>
      <w:r w:rsidR="00E91079" w:rsidRPr="00254635">
        <w:rPr>
          <w:rFonts w:ascii="Arial" w:hAnsi="Arial" w:cs="Arial"/>
          <w:color w:val="0070C0"/>
          <w:sz w:val="21"/>
          <w:szCs w:val="21"/>
        </w:rPr>
        <w:t>terms</w:t>
      </w:r>
      <w:r w:rsidRPr="00254635">
        <w:rPr>
          <w:rFonts w:ascii="Arial" w:hAnsi="Arial" w:cs="Arial"/>
          <w:color w:val="0070C0"/>
          <w:sz w:val="21"/>
          <w:szCs w:val="21"/>
        </w:rPr>
        <w:t xml:space="preserve"> that </w:t>
      </w:r>
      <w:r w:rsidR="3395EDA2" w:rsidRPr="00254635">
        <w:rPr>
          <w:rFonts w:ascii="Arial" w:hAnsi="Arial" w:cs="Arial"/>
          <w:color w:val="0070C0"/>
          <w:sz w:val="21"/>
          <w:szCs w:val="21"/>
        </w:rPr>
        <w:t>p</w:t>
      </w:r>
      <w:r w:rsidR="0038CEF8" w:rsidRPr="00254635">
        <w:rPr>
          <w:rFonts w:ascii="Arial" w:hAnsi="Arial" w:cs="Arial"/>
          <w:color w:val="0070C0"/>
          <w:sz w:val="21"/>
          <w:szCs w:val="21"/>
        </w:rPr>
        <w:t>ro</w:t>
      </w:r>
      <w:r w:rsidR="3395EDA2" w:rsidRPr="00254635">
        <w:rPr>
          <w:rFonts w:ascii="Arial" w:hAnsi="Arial" w:cs="Arial"/>
          <w:color w:val="0070C0"/>
          <w:sz w:val="21"/>
          <w:szCs w:val="21"/>
        </w:rPr>
        <w:t xml:space="preserve">spective </w:t>
      </w:r>
      <w:r w:rsidRPr="00254635">
        <w:rPr>
          <w:rFonts w:ascii="Arial" w:hAnsi="Arial" w:cs="Arial"/>
          <w:color w:val="0070C0"/>
          <w:sz w:val="21"/>
          <w:szCs w:val="21"/>
        </w:rPr>
        <w:t>students may use when searching for a course</w:t>
      </w:r>
      <w:r w:rsidR="56D4A9AF" w:rsidRPr="00254635">
        <w:rPr>
          <w:rFonts w:ascii="Arial" w:hAnsi="Arial" w:cs="Arial"/>
          <w:color w:val="0070C0"/>
          <w:sz w:val="21"/>
          <w:szCs w:val="21"/>
        </w:rPr>
        <w:t>.</w:t>
      </w:r>
    </w:p>
    <w:p w14:paraId="1367EF58" w14:textId="0237D6DA" w:rsidR="00B57CD8" w:rsidRPr="00254635" w:rsidRDefault="0050245E" w:rsidP="00833375">
      <w:pPr>
        <w:pStyle w:val="ListParagraph"/>
        <w:numPr>
          <w:ilvl w:val="0"/>
          <w:numId w:val="7"/>
        </w:numPr>
        <w:shd w:val="clear" w:color="auto" w:fill="DEEAF6" w:themeFill="accent5" w:themeFillTint="33"/>
        <w:spacing w:after="0"/>
        <w:rPr>
          <w:rFonts w:ascii="Arial" w:hAnsi="Arial" w:cs="Arial"/>
          <w:color w:val="0070C0"/>
          <w:sz w:val="21"/>
          <w:szCs w:val="21"/>
        </w:rPr>
      </w:pPr>
      <w:r w:rsidRPr="61C942B2">
        <w:rPr>
          <w:rFonts w:ascii="Arial" w:hAnsi="Arial" w:cs="Arial"/>
          <w:color w:val="0070C0"/>
          <w:sz w:val="21"/>
          <w:szCs w:val="21"/>
        </w:rPr>
        <w:t xml:space="preserve">Avoid using overly long </w:t>
      </w:r>
      <w:r w:rsidR="4626B814" w:rsidRPr="61C942B2">
        <w:rPr>
          <w:rFonts w:ascii="Arial" w:hAnsi="Arial" w:cs="Arial"/>
          <w:color w:val="0070C0"/>
          <w:sz w:val="21"/>
          <w:szCs w:val="21"/>
        </w:rPr>
        <w:t>or complex language in the course name.</w:t>
      </w:r>
    </w:p>
    <w:p w14:paraId="791AABBD" w14:textId="723080C8" w:rsidR="2618ED0D" w:rsidRDefault="19A28F93" w:rsidP="00833375">
      <w:pPr>
        <w:pStyle w:val="ListParagraph"/>
        <w:numPr>
          <w:ilvl w:val="0"/>
          <w:numId w:val="7"/>
        </w:numPr>
        <w:shd w:val="clear" w:color="auto" w:fill="DEEAF6" w:themeFill="accent5" w:themeFillTint="33"/>
        <w:spacing w:after="0"/>
        <w:rPr>
          <w:rFonts w:ascii="Arial" w:hAnsi="Arial" w:cs="Arial"/>
          <w:color w:val="0070C0"/>
          <w:sz w:val="21"/>
          <w:szCs w:val="21"/>
        </w:rPr>
      </w:pPr>
      <w:r w:rsidRPr="19A28F93">
        <w:rPr>
          <w:rFonts w:ascii="Arial" w:hAnsi="Arial" w:cs="Arial"/>
          <w:color w:val="0070C0"/>
          <w:sz w:val="21"/>
          <w:szCs w:val="21"/>
        </w:rPr>
        <w:t>Avoid using colons in the name.</w:t>
      </w:r>
    </w:p>
    <w:p w14:paraId="373E9947" w14:textId="41AC0931" w:rsidR="00A31646" w:rsidRPr="006A44F3" w:rsidRDefault="00A31646" w:rsidP="19A28F93">
      <w:pPr>
        <w:shd w:val="clear" w:color="auto" w:fill="DEEAF6" w:themeFill="accent5" w:themeFillTint="33"/>
        <w:spacing w:after="0"/>
        <w:rPr>
          <w:rFonts w:ascii="Arial" w:hAnsi="Arial" w:cs="Arial"/>
          <w:color w:val="0070C0"/>
          <w:sz w:val="21"/>
          <w:szCs w:val="21"/>
        </w:rPr>
      </w:pPr>
      <w:r>
        <w:rPr>
          <w:rFonts w:ascii="Arial" w:hAnsi="Arial" w:cs="Arial"/>
          <w:color w:val="0070C0"/>
          <w:sz w:val="21"/>
          <w:szCs w:val="21"/>
        </w:rPr>
        <w:t>[</w:t>
      </w:r>
      <w:hyperlink r:id="rId12" w:history="1">
        <w:r w:rsidRPr="00A31646">
          <w:rPr>
            <w:rStyle w:val="Hyperlink"/>
            <w:rFonts w:ascii="Arial" w:hAnsi="Arial" w:cs="Arial"/>
            <w:sz w:val="21"/>
            <w:szCs w:val="21"/>
          </w:rPr>
          <w:t>More information</w:t>
        </w:r>
      </w:hyperlink>
      <w:r>
        <w:rPr>
          <w:rFonts w:ascii="Arial" w:hAnsi="Arial" w:cs="Arial"/>
          <w:color w:val="0070C0"/>
          <w:sz w:val="21"/>
          <w:szCs w:val="21"/>
        </w:rPr>
        <w:t>]</w:t>
      </w:r>
    </w:p>
    <w:p w14:paraId="6CAF013F" w14:textId="77777777" w:rsidR="001137B6" w:rsidRDefault="001137B6" w:rsidP="00AA0419"/>
    <w:p w14:paraId="78F0A7E0" w14:textId="35D65984" w:rsidR="009742B9" w:rsidRDefault="009742B9" w:rsidP="00AA0419">
      <w:r>
        <w:t xml:space="preserve">Administrative Law </w:t>
      </w:r>
    </w:p>
    <w:p w14:paraId="5B6B2E66" w14:textId="56559A0B" w:rsidR="00AF3D2F" w:rsidRDefault="00AF3D2F" w:rsidP="009742B9">
      <w:pPr>
        <w:tabs>
          <w:tab w:val="left" w:pos="1925"/>
        </w:tabs>
      </w:pPr>
    </w:p>
    <w:p w14:paraId="0393F3AA" w14:textId="3A545D81" w:rsidR="00EB18F3" w:rsidRPr="00692590" w:rsidRDefault="19A28F93" w:rsidP="00EB18F3">
      <w:pPr>
        <w:rPr>
          <w:rFonts w:ascii="Arial" w:hAnsi="Arial" w:cs="Arial"/>
          <w:b/>
          <w:bCs/>
        </w:rPr>
      </w:pPr>
      <w:r w:rsidRPr="19A28F93">
        <w:rPr>
          <w:rFonts w:ascii="Arial" w:hAnsi="Arial" w:cs="Arial"/>
          <w:b/>
          <w:bCs/>
        </w:rPr>
        <w:t>1.2 Course Summary</w:t>
      </w:r>
    </w:p>
    <w:p w14:paraId="4BCD5F8C" w14:textId="27FA01BE" w:rsidR="00EB18F3" w:rsidRPr="00254635" w:rsidRDefault="00281CFE" w:rsidP="00EB18F3">
      <w:pPr>
        <w:shd w:val="clear" w:color="auto" w:fill="DEEAF6" w:themeFill="accent5" w:themeFillTint="33"/>
        <w:spacing w:after="0"/>
        <w:rPr>
          <w:rFonts w:ascii="Arial" w:hAnsi="Arial" w:cs="Arial"/>
          <w:color w:val="0070C0"/>
          <w:sz w:val="21"/>
          <w:szCs w:val="21"/>
        </w:rPr>
      </w:pPr>
      <w:r>
        <w:rPr>
          <w:rFonts w:ascii="Wingdings" w:eastAsia="Wingdings" w:hAnsi="Wingdings" w:cs="Wingdings"/>
          <w:color w:val="0070C0"/>
          <w:sz w:val="21"/>
          <w:szCs w:val="21"/>
        </w:rPr>
        <w:t>è</w:t>
      </w:r>
      <w:r>
        <w:rPr>
          <w:rFonts w:ascii="Arial" w:hAnsi="Arial" w:cs="Arial"/>
          <w:color w:val="0070C0"/>
          <w:sz w:val="21"/>
          <w:szCs w:val="21"/>
        </w:rPr>
        <w:t xml:space="preserve"> </w:t>
      </w:r>
      <w:r w:rsidR="00EB18F3" w:rsidRPr="61C942B2">
        <w:rPr>
          <w:rFonts w:ascii="Arial" w:hAnsi="Arial" w:cs="Arial"/>
          <w:color w:val="0070C0"/>
          <w:sz w:val="21"/>
          <w:szCs w:val="21"/>
        </w:rPr>
        <w:t xml:space="preserve">Summarise key information about this course relative to </w:t>
      </w:r>
      <w:r w:rsidR="1E904C9C" w:rsidRPr="61C942B2">
        <w:rPr>
          <w:rFonts w:ascii="Arial" w:hAnsi="Arial" w:cs="Arial"/>
          <w:color w:val="0070C0"/>
          <w:sz w:val="21"/>
          <w:szCs w:val="21"/>
        </w:rPr>
        <w:t xml:space="preserve">the </w:t>
      </w:r>
      <w:r w:rsidR="00EB18F3" w:rsidRPr="61C942B2">
        <w:rPr>
          <w:rFonts w:ascii="Arial" w:hAnsi="Arial" w:cs="Arial"/>
          <w:color w:val="0070C0"/>
          <w:sz w:val="21"/>
          <w:szCs w:val="21"/>
        </w:rPr>
        <w:t>program structure. This information can be populated</w:t>
      </w:r>
      <w:r w:rsidR="18ADE85A" w:rsidRPr="61C942B2">
        <w:rPr>
          <w:rFonts w:ascii="Arial" w:hAnsi="Arial" w:cs="Arial"/>
          <w:color w:val="0070C0"/>
          <w:sz w:val="21"/>
          <w:szCs w:val="21"/>
        </w:rPr>
        <w:t xml:space="preserve">, </w:t>
      </w:r>
      <w:r w:rsidR="00D30F1B" w:rsidRPr="61C942B2">
        <w:rPr>
          <w:rFonts w:ascii="Arial" w:hAnsi="Arial" w:cs="Arial"/>
          <w:color w:val="0070C0"/>
          <w:sz w:val="21"/>
          <w:szCs w:val="21"/>
        </w:rPr>
        <w:t xml:space="preserve">or </w:t>
      </w:r>
      <w:r w:rsidR="3DA17180" w:rsidRPr="61C942B2">
        <w:rPr>
          <w:rFonts w:ascii="Arial" w:hAnsi="Arial" w:cs="Arial"/>
          <w:color w:val="0070C0"/>
          <w:sz w:val="21"/>
          <w:szCs w:val="21"/>
        </w:rPr>
        <w:t>may have</w:t>
      </w:r>
      <w:r w:rsidR="00D30F1B" w:rsidRPr="61C942B2">
        <w:rPr>
          <w:rFonts w:ascii="Arial" w:hAnsi="Arial" w:cs="Arial"/>
          <w:color w:val="0070C0"/>
          <w:sz w:val="21"/>
          <w:szCs w:val="21"/>
        </w:rPr>
        <w:t xml:space="preserve"> been prepo</w:t>
      </w:r>
      <w:r w:rsidR="00580CE1" w:rsidRPr="61C942B2">
        <w:rPr>
          <w:rFonts w:ascii="Arial" w:hAnsi="Arial" w:cs="Arial"/>
          <w:color w:val="0070C0"/>
          <w:sz w:val="21"/>
          <w:szCs w:val="21"/>
        </w:rPr>
        <w:t>pulated</w:t>
      </w:r>
      <w:r w:rsidR="460C9216" w:rsidRPr="61C942B2">
        <w:rPr>
          <w:rFonts w:ascii="Arial" w:hAnsi="Arial" w:cs="Arial"/>
          <w:color w:val="0070C0"/>
          <w:sz w:val="21"/>
          <w:szCs w:val="21"/>
        </w:rPr>
        <w:t xml:space="preserve">, </w:t>
      </w:r>
      <w:r w:rsidR="00EB18F3" w:rsidRPr="61C942B2">
        <w:rPr>
          <w:rFonts w:ascii="Arial" w:hAnsi="Arial" w:cs="Arial"/>
          <w:color w:val="0070C0"/>
          <w:sz w:val="21"/>
          <w:szCs w:val="21"/>
        </w:rPr>
        <w:t xml:space="preserve">using the information presented in Template </w:t>
      </w:r>
      <w:r w:rsidR="612DDE61" w:rsidRPr="61C942B2">
        <w:rPr>
          <w:rFonts w:ascii="Arial" w:hAnsi="Arial" w:cs="Arial"/>
          <w:color w:val="0070C0"/>
          <w:sz w:val="21"/>
          <w:szCs w:val="21"/>
        </w:rPr>
        <w:t>1</w:t>
      </w:r>
      <w:r w:rsidR="00EB18F3" w:rsidRPr="61C942B2">
        <w:rPr>
          <w:rFonts w:ascii="Arial" w:hAnsi="Arial" w:cs="Arial"/>
          <w:color w:val="0070C0"/>
          <w:sz w:val="21"/>
          <w:szCs w:val="21"/>
        </w:rPr>
        <w:t>B</w:t>
      </w:r>
      <w:r w:rsidR="67CBF866" w:rsidRPr="61C942B2">
        <w:rPr>
          <w:rFonts w:ascii="Arial" w:hAnsi="Arial" w:cs="Arial"/>
          <w:color w:val="0070C0"/>
          <w:sz w:val="21"/>
          <w:szCs w:val="21"/>
        </w:rPr>
        <w:t xml:space="preserve"> (from Part 1)</w:t>
      </w:r>
      <w:r w:rsidR="00EB18F3" w:rsidRPr="61C942B2">
        <w:rPr>
          <w:rFonts w:ascii="Arial" w:hAnsi="Arial" w:cs="Arial"/>
          <w:color w:val="0070C0"/>
          <w:sz w:val="21"/>
          <w:szCs w:val="21"/>
        </w:rPr>
        <w:t xml:space="preserve">, </w:t>
      </w:r>
      <w:r w:rsidR="006B775F" w:rsidRPr="61C942B2">
        <w:rPr>
          <w:rFonts w:ascii="Arial" w:hAnsi="Arial" w:cs="Arial"/>
          <w:color w:val="0070C0"/>
          <w:sz w:val="21"/>
          <w:szCs w:val="21"/>
        </w:rPr>
        <w:t>S</w:t>
      </w:r>
      <w:r w:rsidR="00EB18F3" w:rsidRPr="61C942B2">
        <w:rPr>
          <w:rFonts w:ascii="Arial" w:hAnsi="Arial" w:cs="Arial"/>
          <w:color w:val="0070C0"/>
          <w:sz w:val="21"/>
          <w:szCs w:val="21"/>
        </w:rPr>
        <w:t xml:space="preserve">ection 2.1.3 Standard </w:t>
      </w:r>
      <w:r w:rsidR="00182689" w:rsidRPr="61C942B2">
        <w:rPr>
          <w:rFonts w:ascii="Arial" w:hAnsi="Arial" w:cs="Arial"/>
          <w:color w:val="0070C0"/>
          <w:sz w:val="21"/>
          <w:szCs w:val="21"/>
        </w:rPr>
        <w:t>S</w:t>
      </w:r>
      <w:r w:rsidR="00EB18F3" w:rsidRPr="61C942B2">
        <w:rPr>
          <w:rFonts w:ascii="Arial" w:hAnsi="Arial" w:cs="Arial"/>
          <w:color w:val="0070C0"/>
          <w:sz w:val="21"/>
          <w:szCs w:val="21"/>
        </w:rPr>
        <w:t xml:space="preserve">chedule of </w:t>
      </w:r>
      <w:r w:rsidR="00182689" w:rsidRPr="61C942B2">
        <w:rPr>
          <w:rFonts w:ascii="Arial" w:hAnsi="Arial" w:cs="Arial"/>
          <w:color w:val="0070C0"/>
          <w:sz w:val="21"/>
          <w:szCs w:val="21"/>
        </w:rPr>
        <w:t>C</w:t>
      </w:r>
      <w:r w:rsidR="00EB18F3" w:rsidRPr="61C942B2">
        <w:rPr>
          <w:rFonts w:ascii="Arial" w:hAnsi="Arial" w:cs="Arial"/>
          <w:color w:val="0070C0"/>
          <w:sz w:val="21"/>
          <w:szCs w:val="21"/>
        </w:rPr>
        <w:t>ourses.</w:t>
      </w:r>
      <w:r w:rsidR="00A31646">
        <w:rPr>
          <w:rFonts w:ascii="Arial" w:hAnsi="Arial" w:cs="Arial"/>
          <w:color w:val="0070C0"/>
          <w:sz w:val="21"/>
          <w:szCs w:val="21"/>
        </w:rPr>
        <w:t xml:space="preserve"> [</w:t>
      </w:r>
      <w:hyperlink r:id="rId13" w:history="1">
        <w:r w:rsidR="00A31646" w:rsidRPr="00A31646">
          <w:rPr>
            <w:rStyle w:val="Hyperlink"/>
            <w:rFonts w:ascii="Arial" w:hAnsi="Arial" w:cs="Arial"/>
            <w:sz w:val="21"/>
            <w:szCs w:val="21"/>
          </w:rPr>
          <w:t>More information</w:t>
        </w:r>
      </w:hyperlink>
      <w:r w:rsidR="00A31646">
        <w:rPr>
          <w:rFonts w:ascii="Arial" w:hAnsi="Arial" w:cs="Arial"/>
          <w:color w:val="0070C0"/>
          <w:sz w:val="21"/>
          <w:szCs w:val="21"/>
        </w:rPr>
        <w:t>]</w:t>
      </w:r>
    </w:p>
    <w:p w14:paraId="3F153332" w14:textId="77777777" w:rsidR="00F44CF0" w:rsidRPr="0027264D" w:rsidRDefault="00F44CF0" w:rsidP="00F44CF0"/>
    <w:sdt>
      <w:sdtPr>
        <w:id w:val="-187452354"/>
        <w:placeholder>
          <w:docPart w:val="C8AF1A9973383D4A8E1C890D07010D0B"/>
        </w:placeholder>
      </w:sdtPr>
      <w:sdtEndPr/>
      <w:sdtContent>
        <w:p w14:paraId="5A832E55" w14:textId="22D415A3" w:rsidR="00EB18F3" w:rsidRDefault="00EB18F3" w:rsidP="00EB18F3">
          <w:r>
            <w:t>Academic Year:</w:t>
          </w:r>
          <w:r w:rsidR="00AF3D2F">
            <w:t xml:space="preserve"> </w:t>
          </w:r>
        </w:p>
        <w:p w14:paraId="378305F2" w14:textId="7B34EA5A" w:rsidR="00402383" w:rsidRDefault="00761A41" w:rsidP="00EB18F3">
          <w:r w:rsidRPr="000A5CEE">
            <w:t xml:space="preserve">Year </w:t>
          </w:r>
          <w:r w:rsidR="00402383" w:rsidRPr="000A5CEE">
            <w:t>Level</w:t>
          </w:r>
          <w:r w:rsidR="36210E02" w:rsidRPr="000A5CEE">
            <w:t>:</w:t>
          </w:r>
          <w:r w:rsidR="00956F67">
            <w:t xml:space="preserve"> Second </w:t>
          </w:r>
        </w:p>
        <w:p w14:paraId="75954C0A" w14:textId="49E65831" w:rsidR="00EB18F3" w:rsidRDefault="00EB18F3" w:rsidP="00EB18F3">
          <w:r>
            <w:t>Unit Values:</w:t>
          </w:r>
          <w:r w:rsidR="000924AD">
            <w:t xml:space="preserve"> 6</w:t>
          </w:r>
        </w:p>
        <w:p w14:paraId="13170B40" w14:textId="324E09A3" w:rsidR="00EB18F3" w:rsidRDefault="00EB18F3" w:rsidP="66F98D57">
          <w:pPr>
            <w:rPr>
              <w:rFonts w:ascii="Calibri" w:eastAsia="Calibri" w:hAnsi="Calibri" w:cs="Calibri"/>
            </w:rPr>
          </w:pPr>
          <w:r>
            <w:t>1-sentence description of the course aim:</w:t>
          </w:r>
          <w:r w:rsidR="00B85074">
            <w:t xml:space="preserve"> </w:t>
          </w:r>
          <w:r w:rsidR="2D1601AB" w:rsidRPr="719A98D0">
            <w:rPr>
              <w:rFonts w:ascii="Calibri" w:eastAsia="Calibri" w:hAnsi="Calibri" w:cs="Calibri"/>
              <w:color w:val="000000" w:themeColor="text1"/>
            </w:rPr>
            <w:t xml:space="preserve"> This is a compulsory subject addressing the accreditation requirements for Administrative Law that provides students with scaffolded skills in statutory interpretation and dealing with data driven</w:t>
          </w:r>
          <w:r w:rsidR="354DAB70" w:rsidRPr="719A98D0">
            <w:rPr>
              <w:rFonts w:ascii="Calibri" w:eastAsia="Calibri" w:hAnsi="Calibri" w:cs="Calibri"/>
              <w:color w:val="000000" w:themeColor="text1"/>
            </w:rPr>
            <w:t xml:space="preserve"> </w:t>
          </w:r>
          <w:r w:rsidR="7D8A7D94" w:rsidRPr="719A98D0">
            <w:rPr>
              <w:rFonts w:ascii="Calibri" w:eastAsia="Calibri" w:hAnsi="Calibri" w:cs="Calibri"/>
              <w:color w:val="000000" w:themeColor="text1"/>
            </w:rPr>
            <w:t>administrative decision</w:t>
          </w:r>
          <w:r w:rsidR="2D1601AB" w:rsidRPr="719A98D0">
            <w:rPr>
              <w:rFonts w:ascii="Calibri" w:eastAsia="Calibri" w:hAnsi="Calibri" w:cs="Calibri"/>
              <w:color w:val="000000" w:themeColor="text1"/>
            </w:rPr>
            <w:t xml:space="preserve"> making.</w:t>
          </w:r>
        </w:p>
        <w:p w14:paraId="14E3E13D" w14:textId="1C7268BD" w:rsidR="66F98D57" w:rsidRDefault="66F98D57" w:rsidP="66F98D57">
          <w:pPr>
            <w:rPr>
              <w:rFonts w:ascii="Calibri" w:eastAsia="Times New Roman" w:hAnsi="Calibri" w:cs="Calibri"/>
              <w:lang w:eastAsia="en-GB"/>
            </w:rPr>
          </w:pPr>
        </w:p>
        <w:p w14:paraId="5A3030B0" w14:textId="61A4B79C" w:rsidR="5CEB7837" w:rsidRDefault="5CEB7837" w:rsidP="4598CEE5">
          <w:pPr>
            <w:rPr>
              <w:rFonts w:ascii="Calibri" w:eastAsia="Calibri" w:hAnsi="Calibri" w:cs="Calibri"/>
            </w:rPr>
          </w:pPr>
          <w:r w:rsidRPr="4598CEE5">
            <w:rPr>
              <w:rFonts w:ascii="Calibri" w:eastAsia="Calibri" w:hAnsi="Calibri" w:cs="Calibri"/>
              <w:color w:val="000000" w:themeColor="text1"/>
            </w:rPr>
            <w:t>This course aligns to the LLB theme of social justice.</w:t>
          </w:r>
        </w:p>
        <w:p w14:paraId="567FE867" w14:textId="6996592F" w:rsidR="00EB18F3" w:rsidRDefault="00EB18F3" w:rsidP="00EB18F3">
          <w:r>
            <w:t xml:space="preserve">Course </w:t>
          </w:r>
          <w:r w:rsidR="000D791D">
            <w:t>type (</w:t>
          </w:r>
          <w:r w:rsidR="00614A35">
            <w:t xml:space="preserve">e.g., </w:t>
          </w:r>
          <w:r w:rsidR="00B10E72">
            <w:t>core or specialist elective)</w:t>
          </w:r>
          <w:r>
            <w:t>:</w:t>
          </w:r>
          <w:r w:rsidR="009742B9">
            <w:t xml:space="preserve">  </w:t>
          </w:r>
          <w:r w:rsidR="00767DF2">
            <w:t>UG Core</w:t>
          </w:r>
        </w:p>
        <w:p w14:paraId="04038952" w14:textId="47E85749" w:rsidR="00EB18F3" w:rsidRDefault="00EB18F3" w:rsidP="00EB18F3">
          <w:r>
            <w:t>WIL hours</w:t>
          </w:r>
          <w:r w:rsidR="00F55CD9">
            <w:t xml:space="preserve"> (If applicable)</w:t>
          </w:r>
          <w:r>
            <w:t>:</w:t>
          </w:r>
          <w:r w:rsidR="00E22242">
            <w:t xml:space="preserve"> </w:t>
          </w:r>
          <w:r w:rsidR="00767DF2">
            <w:t>0</w:t>
          </w:r>
        </w:p>
        <w:p w14:paraId="08E45A04" w14:textId="157B7EE9" w:rsidR="006B775F" w:rsidRPr="00842EBF" w:rsidRDefault="00EB18F3" w:rsidP="002364CE">
          <w:pPr>
            <w:rPr>
              <w:rFonts w:ascii="Calibri" w:eastAsia="Times New Roman" w:hAnsi="Calibri" w:cs="Calibri"/>
              <w:color w:val="000000"/>
              <w:lang w:eastAsia="en-GB"/>
            </w:rPr>
          </w:pPr>
          <w:r>
            <w:t>Pre-requisite or co-requisite:</w:t>
          </w:r>
          <w:r w:rsidR="26567C90">
            <w:t xml:space="preserve"> </w:t>
          </w:r>
          <w:r w:rsidR="00842EBF" w:rsidRPr="00842EBF">
            <w:rPr>
              <w:rFonts w:ascii="Calibri" w:eastAsia="Times New Roman" w:hAnsi="Calibri" w:cs="Calibri"/>
              <w:color w:val="000000"/>
              <w:lang w:eastAsia="en-GB"/>
            </w:rPr>
            <w:t>How Law Works, Law, Government and Community</w:t>
          </w:r>
          <w:r w:rsidR="00842EBF">
            <w:rPr>
              <w:rFonts w:ascii="Calibri" w:eastAsia="Times New Roman" w:hAnsi="Calibri" w:cs="Calibri"/>
              <w:color w:val="000000"/>
              <w:lang w:eastAsia="en-GB"/>
            </w:rPr>
            <w:t xml:space="preserve"> </w:t>
          </w:r>
        </w:p>
      </w:sdtContent>
    </w:sdt>
    <w:p w14:paraId="34ACFA99" w14:textId="2BAA5BE9" w:rsidR="006B775F" w:rsidRDefault="006B775F"/>
    <w:p w14:paraId="1C979774" w14:textId="5C7C900E" w:rsidR="6B60997C" w:rsidRDefault="6B60997C" w:rsidP="6B60997C"/>
    <w:p w14:paraId="4CC53D45" w14:textId="77777777" w:rsidR="004B332F" w:rsidRDefault="004B332F">
      <w:pPr>
        <w:rPr>
          <w:rFonts w:ascii="Arial" w:eastAsiaTheme="majorEastAsia" w:hAnsi="Arial" w:cs="Arial"/>
          <w:b/>
          <w:bCs/>
          <w:sz w:val="24"/>
          <w:szCs w:val="26"/>
        </w:rPr>
      </w:pPr>
      <w:bookmarkStart w:id="1" w:name="_Toc146624773"/>
      <w:r>
        <w:br w:type="page"/>
      </w:r>
    </w:p>
    <w:p w14:paraId="190AD6EC" w14:textId="77777777" w:rsidR="00296DBC" w:rsidRDefault="004C0C9B" w:rsidP="00296DBC">
      <w:pPr>
        <w:pStyle w:val="Heading20"/>
        <w:ind w:left="-20" w:right="-20"/>
      </w:pPr>
      <w:r>
        <w:lastRenderedPageBreak/>
        <w:t xml:space="preserve">SECTION </w:t>
      </w:r>
      <w:r w:rsidR="00FE6DF8">
        <w:t>2</w:t>
      </w:r>
      <w:r w:rsidR="00600BBD">
        <w:t>:</w:t>
      </w:r>
      <w:r>
        <w:t xml:space="preserve"> </w:t>
      </w:r>
      <w:r w:rsidR="000A1FCE">
        <w:t xml:space="preserve">Course </w:t>
      </w:r>
      <w:r w:rsidR="00F63E72">
        <w:t>A</w:t>
      </w:r>
      <w:r w:rsidR="0087335E">
        <w:t>im</w:t>
      </w:r>
      <w:bookmarkEnd w:id="1"/>
      <w:r w:rsidR="007660F0">
        <w:t xml:space="preserve"> and Learning Outcomes</w:t>
      </w:r>
      <w:r w:rsidR="00296DBC" w:rsidRPr="00296DBC">
        <w:t xml:space="preserve"> </w:t>
      </w:r>
    </w:p>
    <w:p w14:paraId="7EC8F1D8" w14:textId="5944037F" w:rsidR="003D1BA7" w:rsidRDefault="00296DBC" w:rsidP="004B332F">
      <w:r w:rsidRPr="00254635">
        <w:t xml:space="preserve">Conceptualising and writing a </w:t>
      </w:r>
      <w:r w:rsidR="24248E2B" w:rsidRPr="00254635">
        <w:t>C</w:t>
      </w:r>
      <w:r w:rsidRPr="00254635">
        <w:t xml:space="preserve">ourse </w:t>
      </w:r>
      <w:r w:rsidR="61EAD29B" w:rsidRPr="00254635">
        <w:t>A</w:t>
      </w:r>
      <w:r w:rsidRPr="00254635">
        <w:t>im</w:t>
      </w:r>
      <w:r w:rsidR="00AF5FFF">
        <w:t>, Course Plan</w:t>
      </w:r>
      <w:r w:rsidRPr="00254635">
        <w:t xml:space="preserve"> and </w:t>
      </w:r>
      <w:r w:rsidR="02AA9B34" w:rsidRPr="00254635">
        <w:t>C</w:t>
      </w:r>
      <w:r w:rsidRPr="00254635">
        <w:t xml:space="preserve">ourse </w:t>
      </w:r>
      <w:r w:rsidR="7248980D" w:rsidRPr="00254635">
        <w:t>L</w:t>
      </w:r>
      <w:r w:rsidRPr="00254635">
        <w:t xml:space="preserve">earning </w:t>
      </w:r>
      <w:r w:rsidR="783D3780" w:rsidRPr="00254635">
        <w:t>O</w:t>
      </w:r>
      <w:r w:rsidRPr="00254635">
        <w:t xml:space="preserve">utcomes is critical to effective curriculum design and student learning. </w:t>
      </w:r>
      <w:r w:rsidR="00F44CF0" w:rsidRPr="00254635">
        <w:t>A</w:t>
      </w:r>
      <w:r w:rsidRPr="00254635">
        <w:t xml:space="preserve"> </w:t>
      </w:r>
      <w:r w:rsidR="0610FFCA" w:rsidRPr="00254635">
        <w:t>C</w:t>
      </w:r>
      <w:r w:rsidRPr="00254635">
        <w:t xml:space="preserve">ourse </w:t>
      </w:r>
      <w:r w:rsidR="7FBCA496" w:rsidRPr="00254635">
        <w:t>A</w:t>
      </w:r>
      <w:r w:rsidRPr="00254635">
        <w:t xml:space="preserve">im represents the broad goal of </w:t>
      </w:r>
      <w:r w:rsidR="1715F10A" w:rsidRPr="00254635">
        <w:t xml:space="preserve">the </w:t>
      </w:r>
      <w:r w:rsidRPr="00254635">
        <w:t>course</w:t>
      </w:r>
      <w:r w:rsidR="00420FE0" w:rsidRPr="00254635">
        <w:t>.</w:t>
      </w:r>
      <w:r w:rsidR="00AD1D2B" w:rsidRPr="00254635">
        <w:t xml:space="preserve"> </w:t>
      </w:r>
      <w:r w:rsidR="00AF5FFF">
        <w:t xml:space="preserve">The Course Plan will list or outline the key concepts, knowledge, and skills students will be developing as they progress through the course. Finally, the </w:t>
      </w:r>
      <w:r w:rsidR="790DDAC4" w:rsidRPr="00254635">
        <w:t>C</w:t>
      </w:r>
      <w:r w:rsidR="001F3EB1" w:rsidRPr="00254635">
        <w:t xml:space="preserve">ourse </w:t>
      </w:r>
      <w:r w:rsidR="4BA77AA0" w:rsidRPr="00254635">
        <w:t>L</w:t>
      </w:r>
      <w:r w:rsidRPr="00254635">
        <w:t xml:space="preserve">earning </w:t>
      </w:r>
      <w:r w:rsidR="6C674338" w:rsidRPr="00254635">
        <w:t>O</w:t>
      </w:r>
      <w:r w:rsidRPr="00254635">
        <w:t xml:space="preserve">utcomes </w:t>
      </w:r>
      <w:r w:rsidR="001F3EB1" w:rsidRPr="00254635">
        <w:t xml:space="preserve">specify what students are expected to </w:t>
      </w:r>
      <w:r w:rsidR="171E30BD" w:rsidRPr="00254635">
        <w:t xml:space="preserve">be able to demonstrate </w:t>
      </w:r>
      <w:r w:rsidR="00B33E1A" w:rsidRPr="00254635">
        <w:t>by the end of the course</w:t>
      </w:r>
      <w:r w:rsidR="002F493A" w:rsidRPr="00254635">
        <w:t xml:space="preserve">; they are steps </w:t>
      </w:r>
      <w:r w:rsidR="00F5008E" w:rsidRPr="00254635">
        <w:t>towards the achievement of the overall course aim.</w:t>
      </w:r>
      <w:r w:rsidR="001F3EB1" w:rsidRPr="00254635">
        <w:t xml:space="preserve"> </w:t>
      </w:r>
    </w:p>
    <w:p w14:paraId="7ABA0E4D" w14:textId="28A0AC05" w:rsidR="00CA39B2" w:rsidRPr="00254635" w:rsidRDefault="009F7437" w:rsidP="004B332F">
      <w:r w:rsidRPr="00254635">
        <w:t xml:space="preserve">Importantly, </w:t>
      </w:r>
      <w:r w:rsidR="003D1BA7">
        <w:t>the work of these following sections</w:t>
      </w:r>
      <w:r w:rsidR="00284AF3">
        <w:t xml:space="preserve"> </w:t>
      </w:r>
      <w:r w:rsidRPr="00254635">
        <w:t xml:space="preserve">is an </w:t>
      </w:r>
      <w:r w:rsidRPr="003D1BA7">
        <w:rPr>
          <w:b/>
          <w:bCs/>
        </w:rPr>
        <w:t>iterative</w:t>
      </w:r>
      <w:r w:rsidRPr="00254635">
        <w:t xml:space="preserve"> one, and you will likely move through section</w:t>
      </w:r>
      <w:r w:rsidR="00721C04">
        <w:t>s</w:t>
      </w:r>
      <w:r w:rsidRPr="00254635">
        <w:t xml:space="preserve"> 2.2</w:t>
      </w:r>
      <w:r w:rsidR="00721C04">
        <w:t>,</w:t>
      </w:r>
      <w:r w:rsidRPr="00254635">
        <w:t xml:space="preserve"> 2.3, </w:t>
      </w:r>
      <w:r w:rsidR="00721C04">
        <w:t>3</w:t>
      </w:r>
      <w:r w:rsidRPr="00254635">
        <w:t>.1 and 3.2 as you work toward the final</w:t>
      </w:r>
      <w:r w:rsidR="003D1BA7">
        <w:t xml:space="preserve"> versions of </w:t>
      </w:r>
      <w:r w:rsidR="00284AF3">
        <w:t xml:space="preserve">what will end up in each section. </w:t>
      </w:r>
    </w:p>
    <w:p w14:paraId="70BC25A2" w14:textId="77777777" w:rsidR="002F4B35" w:rsidRDefault="002F4B35" w:rsidP="007951F9">
      <w:pPr>
        <w:spacing w:after="0"/>
        <w:rPr>
          <w:rFonts w:ascii="Arial" w:hAnsi="Arial" w:cs="Arial"/>
          <w:b/>
          <w:bCs/>
        </w:rPr>
      </w:pPr>
    </w:p>
    <w:p w14:paraId="151AB229" w14:textId="79A0C256" w:rsidR="00CC4C2E" w:rsidRDefault="19A28F93" w:rsidP="4A3B35D5">
      <w:pPr>
        <w:spacing w:line="257" w:lineRule="auto"/>
        <w:ind w:left="-20" w:right="-20"/>
        <w:rPr>
          <w:rFonts w:ascii="Arial" w:eastAsia="Arial" w:hAnsi="Arial" w:cs="Arial"/>
          <w:color w:val="0070C0"/>
          <w:sz w:val="18"/>
          <w:szCs w:val="18"/>
        </w:rPr>
      </w:pPr>
      <w:r w:rsidRPr="19A28F93">
        <w:rPr>
          <w:rFonts w:ascii="Arial" w:hAnsi="Arial" w:cs="Arial"/>
          <w:b/>
          <w:bCs/>
        </w:rPr>
        <w:t>2.1 Course Aim</w:t>
      </w:r>
      <w:r w:rsidRPr="19A28F93">
        <w:rPr>
          <w:rFonts w:ascii="Arial" w:eastAsia="Arial" w:hAnsi="Arial" w:cs="Arial"/>
          <w:color w:val="0070C0"/>
          <w:sz w:val="18"/>
          <w:szCs w:val="18"/>
        </w:rPr>
        <w:t xml:space="preserve"> </w:t>
      </w:r>
    </w:p>
    <w:p w14:paraId="5B7A5BD3" w14:textId="40CAF558" w:rsidR="00E5481F" w:rsidRPr="00284AF3" w:rsidRDefault="693CC2DF" w:rsidP="00E5481F">
      <w:pPr>
        <w:shd w:val="clear" w:color="auto" w:fill="DEEAF6" w:themeFill="accent5" w:themeFillTint="33"/>
        <w:spacing w:after="0" w:line="240" w:lineRule="auto"/>
        <w:textAlignment w:val="baseline"/>
        <w:rPr>
          <w:rFonts w:ascii="Arial" w:hAnsi="Arial" w:cs="Arial"/>
          <w:color w:val="0070C0"/>
          <w:sz w:val="21"/>
          <w:szCs w:val="21"/>
        </w:rPr>
      </w:pPr>
      <w:r w:rsidRPr="61C942B2">
        <w:rPr>
          <w:rFonts w:ascii="Arial" w:hAnsi="Arial" w:cs="Arial"/>
          <w:color w:val="0070C0"/>
          <w:sz w:val="21"/>
          <w:szCs w:val="21"/>
        </w:rPr>
        <w:t xml:space="preserve">The aim of a course </w:t>
      </w:r>
      <w:r w:rsidR="00966B16" w:rsidRPr="61C942B2">
        <w:rPr>
          <w:rFonts w:ascii="Arial" w:hAnsi="Arial" w:cs="Arial"/>
          <w:color w:val="0070C0"/>
          <w:sz w:val="21"/>
          <w:szCs w:val="21"/>
        </w:rPr>
        <w:t>is a</w:t>
      </w:r>
      <w:r w:rsidRPr="61C942B2">
        <w:rPr>
          <w:rFonts w:ascii="Arial" w:hAnsi="Arial" w:cs="Arial"/>
          <w:color w:val="0070C0"/>
          <w:sz w:val="21"/>
          <w:szCs w:val="21"/>
        </w:rPr>
        <w:t xml:space="preserve"> broad statement of its purpose or intent</w:t>
      </w:r>
      <w:r w:rsidR="00CD41DF" w:rsidRPr="61C942B2">
        <w:rPr>
          <w:rFonts w:ascii="Arial" w:hAnsi="Arial" w:cs="Arial"/>
          <w:color w:val="0070C0"/>
          <w:sz w:val="21"/>
          <w:szCs w:val="21"/>
        </w:rPr>
        <w:t>, encompassing</w:t>
      </w:r>
      <w:r w:rsidR="00FF364E" w:rsidRPr="61C942B2">
        <w:rPr>
          <w:rFonts w:ascii="Arial" w:hAnsi="Arial" w:cs="Arial"/>
          <w:color w:val="0070C0"/>
          <w:sz w:val="21"/>
          <w:szCs w:val="21"/>
        </w:rPr>
        <w:t xml:space="preserve"> the</w:t>
      </w:r>
      <w:r w:rsidRPr="61C942B2">
        <w:rPr>
          <w:rFonts w:ascii="Arial" w:hAnsi="Arial" w:cs="Arial"/>
          <w:color w:val="0070C0"/>
          <w:sz w:val="21"/>
          <w:szCs w:val="21"/>
        </w:rPr>
        <w:t xml:space="preserve"> philosophy of the course</w:t>
      </w:r>
      <w:r w:rsidR="00FF364E" w:rsidRPr="61C942B2">
        <w:rPr>
          <w:rFonts w:ascii="Arial" w:hAnsi="Arial" w:cs="Arial"/>
          <w:color w:val="0070C0"/>
          <w:sz w:val="21"/>
          <w:szCs w:val="21"/>
        </w:rPr>
        <w:t xml:space="preserve"> and</w:t>
      </w:r>
      <w:r w:rsidRPr="61C942B2">
        <w:rPr>
          <w:rFonts w:ascii="Arial" w:hAnsi="Arial" w:cs="Arial"/>
          <w:color w:val="0070C0"/>
          <w:sz w:val="21"/>
          <w:szCs w:val="21"/>
        </w:rPr>
        <w:t xml:space="preserve"> specifying its overall direction and content. </w:t>
      </w:r>
      <w:r w:rsidR="00FA44E8" w:rsidRPr="61C942B2">
        <w:rPr>
          <w:rFonts w:ascii="Arial" w:hAnsi="Arial" w:cs="Arial"/>
          <w:color w:val="0070C0"/>
          <w:sz w:val="21"/>
          <w:szCs w:val="21"/>
        </w:rPr>
        <w:t>It</w:t>
      </w:r>
      <w:r w:rsidRPr="61C942B2">
        <w:rPr>
          <w:rFonts w:ascii="Arial" w:hAnsi="Arial" w:cs="Arial"/>
          <w:color w:val="0070C0"/>
          <w:sz w:val="21"/>
          <w:szCs w:val="21"/>
        </w:rPr>
        <w:t xml:space="preserve"> tell</w:t>
      </w:r>
      <w:r w:rsidR="00FA44E8" w:rsidRPr="61C942B2">
        <w:rPr>
          <w:rFonts w:ascii="Arial" w:hAnsi="Arial" w:cs="Arial"/>
          <w:color w:val="0070C0"/>
          <w:sz w:val="21"/>
          <w:szCs w:val="21"/>
        </w:rPr>
        <w:t xml:space="preserve">s </w:t>
      </w:r>
      <w:r w:rsidRPr="61C942B2">
        <w:rPr>
          <w:rFonts w:ascii="Arial" w:hAnsi="Arial" w:cs="Arial"/>
          <w:color w:val="0070C0"/>
          <w:sz w:val="21"/>
          <w:szCs w:val="21"/>
        </w:rPr>
        <w:t xml:space="preserve">students what you will teach them </w:t>
      </w:r>
      <w:r w:rsidR="00795C8B" w:rsidRPr="61C942B2">
        <w:rPr>
          <w:rFonts w:ascii="Arial" w:hAnsi="Arial" w:cs="Arial"/>
          <w:color w:val="0070C0"/>
          <w:sz w:val="21"/>
          <w:szCs w:val="21"/>
        </w:rPr>
        <w:t>over a</w:t>
      </w:r>
      <w:r w:rsidR="00FF364E" w:rsidRPr="61C942B2">
        <w:rPr>
          <w:rFonts w:ascii="Arial" w:hAnsi="Arial" w:cs="Arial"/>
          <w:color w:val="0070C0"/>
          <w:sz w:val="21"/>
          <w:szCs w:val="21"/>
        </w:rPr>
        <w:t xml:space="preserve"> study period </w:t>
      </w:r>
      <w:r w:rsidR="00141D2F" w:rsidRPr="61C942B2">
        <w:rPr>
          <w:rFonts w:ascii="Arial" w:hAnsi="Arial" w:cs="Arial"/>
          <w:color w:val="0070C0"/>
          <w:sz w:val="21"/>
          <w:szCs w:val="21"/>
        </w:rPr>
        <w:t>(e.g.</w:t>
      </w:r>
      <w:r w:rsidR="00D03A47" w:rsidRPr="61C942B2">
        <w:rPr>
          <w:rFonts w:ascii="Arial" w:hAnsi="Arial" w:cs="Arial"/>
          <w:color w:val="0070C0"/>
          <w:sz w:val="21"/>
          <w:szCs w:val="21"/>
        </w:rPr>
        <w:t>,</w:t>
      </w:r>
      <w:r w:rsidR="00141D2F" w:rsidRPr="61C942B2">
        <w:rPr>
          <w:rFonts w:ascii="Arial" w:hAnsi="Arial" w:cs="Arial"/>
          <w:color w:val="0070C0"/>
          <w:sz w:val="21"/>
          <w:szCs w:val="21"/>
        </w:rPr>
        <w:t xml:space="preserve"> trimester) </w:t>
      </w:r>
      <w:r w:rsidRPr="61C942B2">
        <w:rPr>
          <w:rFonts w:ascii="Arial" w:hAnsi="Arial" w:cs="Arial"/>
          <w:color w:val="0070C0"/>
          <w:sz w:val="21"/>
          <w:szCs w:val="21"/>
        </w:rPr>
        <w:t xml:space="preserve">and what they may learn by taking the course. </w:t>
      </w:r>
      <w:r w:rsidR="00471481" w:rsidRPr="61C942B2">
        <w:rPr>
          <w:rFonts w:ascii="Arial" w:hAnsi="Arial" w:cs="Arial"/>
          <w:color w:val="0070C0"/>
          <w:sz w:val="21"/>
          <w:szCs w:val="21"/>
        </w:rPr>
        <w:t>A c</w:t>
      </w:r>
      <w:r w:rsidRPr="61C942B2">
        <w:rPr>
          <w:rFonts w:ascii="Arial" w:hAnsi="Arial" w:cs="Arial"/>
          <w:color w:val="0070C0"/>
          <w:sz w:val="21"/>
          <w:szCs w:val="21"/>
        </w:rPr>
        <w:t xml:space="preserve">ourse aim </w:t>
      </w:r>
      <w:r w:rsidR="00471481" w:rsidRPr="61C942B2">
        <w:rPr>
          <w:rFonts w:ascii="Arial" w:hAnsi="Arial" w:cs="Arial"/>
          <w:color w:val="0070C0"/>
          <w:sz w:val="21"/>
          <w:szCs w:val="21"/>
        </w:rPr>
        <w:t>is</w:t>
      </w:r>
      <w:r w:rsidRPr="61C942B2">
        <w:rPr>
          <w:rFonts w:ascii="Arial" w:hAnsi="Arial" w:cs="Arial"/>
          <w:color w:val="0070C0"/>
          <w:sz w:val="21"/>
          <w:szCs w:val="21"/>
        </w:rPr>
        <w:t xml:space="preserve"> typically identified in relation to the broad program aims</w:t>
      </w:r>
      <w:r w:rsidR="00170E41" w:rsidRPr="61C942B2">
        <w:rPr>
          <w:rFonts w:ascii="Arial" w:hAnsi="Arial" w:cs="Arial"/>
          <w:color w:val="0070C0"/>
          <w:sz w:val="21"/>
          <w:szCs w:val="21"/>
        </w:rPr>
        <w:t>, its relationship t</w:t>
      </w:r>
      <w:r w:rsidR="00E85D56" w:rsidRPr="61C942B2">
        <w:rPr>
          <w:rFonts w:ascii="Arial" w:hAnsi="Arial" w:cs="Arial"/>
          <w:color w:val="0070C0"/>
          <w:sz w:val="21"/>
          <w:szCs w:val="21"/>
        </w:rPr>
        <w:t xml:space="preserve">o </w:t>
      </w:r>
      <w:r w:rsidRPr="61C942B2">
        <w:rPr>
          <w:rFonts w:ascii="Arial" w:hAnsi="Arial" w:cs="Arial"/>
          <w:color w:val="0070C0"/>
          <w:sz w:val="21"/>
          <w:szCs w:val="21"/>
        </w:rPr>
        <w:t>the aims of other courses within the progra</w:t>
      </w:r>
      <w:r w:rsidR="00BF7671" w:rsidRPr="61C942B2">
        <w:rPr>
          <w:rFonts w:ascii="Arial" w:hAnsi="Arial" w:cs="Arial"/>
          <w:color w:val="0070C0"/>
          <w:sz w:val="21"/>
          <w:szCs w:val="21"/>
        </w:rPr>
        <w:t>m</w:t>
      </w:r>
      <w:r w:rsidR="00CF2DD2" w:rsidRPr="61C942B2">
        <w:rPr>
          <w:rFonts w:ascii="Arial" w:hAnsi="Arial" w:cs="Arial"/>
          <w:color w:val="0070C0"/>
          <w:sz w:val="21"/>
          <w:szCs w:val="21"/>
        </w:rPr>
        <w:t>,</w:t>
      </w:r>
      <w:r w:rsidR="00BF7671" w:rsidRPr="61C942B2">
        <w:rPr>
          <w:rFonts w:ascii="Arial" w:hAnsi="Arial" w:cs="Arial"/>
          <w:color w:val="0070C0"/>
          <w:sz w:val="21"/>
          <w:szCs w:val="21"/>
        </w:rPr>
        <w:t xml:space="preserve"> and the role it plays in </w:t>
      </w:r>
      <w:r w:rsidRPr="61C942B2">
        <w:rPr>
          <w:rFonts w:ascii="Arial" w:hAnsi="Arial" w:cs="Arial"/>
          <w:color w:val="0070C0"/>
          <w:sz w:val="21"/>
          <w:szCs w:val="21"/>
        </w:rPr>
        <w:t xml:space="preserve">overall development of Graduate Qualities across the program. </w:t>
      </w:r>
    </w:p>
    <w:p w14:paraId="218B7C1F" w14:textId="77777777" w:rsidR="00E5481F" w:rsidRPr="00284AF3" w:rsidRDefault="00E5481F" w:rsidP="00E5481F">
      <w:pPr>
        <w:shd w:val="clear" w:color="auto" w:fill="DEEAF6" w:themeFill="accent5" w:themeFillTint="33"/>
        <w:spacing w:after="0" w:line="240" w:lineRule="auto"/>
        <w:textAlignment w:val="baseline"/>
        <w:rPr>
          <w:rFonts w:ascii="Arial" w:hAnsi="Arial" w:cs="Arial"/>
          <w:color w:val="0070C0"/>
          <w:sz w:val="21"/>
          <w:szCs w:val="21"/>
        </w:rPr>
      </w:pPr>
    </w:p>
    <w:p w14:paraId="67B7CB61" w14:textId="4477796C" w:rsidR="00080AB4" w:rsidRPr="00284AF3" w:rsidRDefault="00417D68" w:rsidP="00E5481F">
      <w:pPr>
        <w:shd w:val="clear" w:color="auto" w:fill="DEEAF6" w:themeFill="accent5" w:themeFillTint="33"/>
        <w:spacing w:after="0" w:line="240" w:lineRule="auto"/>
        <w:textAlignment w:val="baseline"/>
        <w:rPr>
          <w:rFonts w:ascii="Arial" w:hAnsi="Arial" w:cs="Arial"/>
          <w:color w:val="0070C0"/>
          <w:sz w:val="21"/>
          <w:szCs w:val="21"/>
        </w:rPr>
      </w:pPr>
      <w:r w:rsidRPr="4598CEE5">
        <w:rPr>
          <w:rFonts w:ascii="Wingdings" w:eastAsia="Wingdings" w:hAnsi="Wingdings" w:cs="Wingdings"/>
          <w:color w:val="0070C0"/>
          <w:sz w:val="21"/>
          <w:szCs w:val="21"/>
        </w:rPr>
        <w:t>è</w:t>
      </w:r>
      <w:r w:rsidR="00A95933" w:rsidRPr="4598CEE5">
        <w:rPr>
          <w:rFonts w:ascii="Arial" w:hAnsi="Arial" w:cs="Arial"/>
          <w:color w:val="0070C0"/>
          <w:sz w:val="21"/>
          <w:szCs w:val="21"/>
        </w:rPr>
        <w:t xml:space="preserve">Articulate </w:t>
      </w:r>
      <w:r w:rsidR="00156F57" w:rsidRPr="4598CEE5">
        <w:rPr>
          <w:rFonts w:ascii="Arial" w:hAnsi="Arial" w:cs="Arial"/>
          <w:color w:val="0070C0"/>
          <w:sz w:val="21"/>
          <w:szCs w:val="21"/>
        </w:rPr>
        <w:t>the course</w:t>
      </w:r>
      <w:r w:rsidR="00A95933" w:rsidRPr="4598CEE5">
        <w:rPr>
          <w:rFonts w:ascii="Arial" w:hAnsi="Arial" w:cs="Arial"/>
          <w:color w:val="0070C0"/>
          <w:sz w:val="21"/>
          <w:szCs w:val="21"/>
        </w:rPr>
        <w:t xml:space="preserve"> aim in </w:t>
      </w:r>
      <w:r w:rsidR="00D95A4B" w:rsidRPr="4598CEE5">
        <w:rPr>
          <w:rFonts w:ascii="Arial" w:hAnsi="Arial" w:cs="Arial"/>
          <w:color w:val="0070C0"/>
          <w:sz w:val="21"/>
          <w:szCs w:val="21"/>
        </w:rPr>
        <w:t xml:space="preserve">a few </w:t>
      </w:r>
      <w:r w:rsidR="00080AB4" w:rsidRPr="4598CEE5">
        <w:rPr>
          <w:rFonts w:ascii="Arial" w:hAnsi="Arial" w:cs="Arial"/>
          <w:color w:val="0070C0"/>
          <w:sz w:val="21"/>
          <w:szCs w:val="21"/>
        </w:rPr>
        <w:t>sentences (</w:t>
      </w:r>
      <w:r w:rsidR="00D95A4B" w:rsidRPr="4598CEE5">
        <w:rPr>
          <w:rFonts w:ascii="Arial" w:hAnsi="Arial" w:cs="Arial"/>
          <w:color w:val="0070C0"/>
          <w:sz w:val="21"/>
          <w:szCs w:val="21"/>
        </w:rPr>
        <w:t>no more than 100 words</w:t>
      </w:r>
      <w:r w:rsidR="00156F57" w:rsidRPr="4598CEE5">
        <w:rPr>
          <w:rFonts w:ascii="Arial" w:hAnsi="Arial" w:cs="Arial"/>
          <w:color w:val="0070C0"/>
          <w:sz w:val="21"/>
          <w:szCs w:val="21"/>
        </w:rPr>
        <w:t>)</w:t>
      </w:r>
      <w:r w:rsidRPr="4598CEE5">
        <w:rPr>
          <w:rFonts w:ascii="Arial" w:hAnsi="Arial" w:cs="Arial"/>
          <w:color w:val="0070C0"/>
          <w:sz w:val="21"/>
          <w:szCs w:val="21"/>
        </w:rPr>
        <w:t>.</w:t>
      </w:r>
      <w:r w:rsidR="00A31646" w:rsidRPr="4598CEE5">
        <w:rPr>
          <w:rFonts w:ascii="Arial" w:hAnsi="Arial" w:cs="Arial"/>
          <w:color w:val="0070C0"/>
          <w:sz w:val="21"/>
          <w:szCs w:val="21"/>
        </w:rPr>
        <w:t xml:space="preserve"> [</w:t>
      </w:r>
      <w:hyperlink r:id="rId14">
        <w:r w:rsidR="00A31646" w:rsidRPr="4598CEE5">
          <w:rPr>
            <w:rStyle w:val="Hyperlink"/>
            <w:rFonts w:ascii="Arial" w:hAnsi="Arial" w:cs="Arial"/>
            <w:sz w:val="21"/>
            <w:szCs w:val="21"/>
          </w:rPr>
          <w:t>More information</w:t>
        </w:r>
      </w:hyperlink>
      <w:r w:rsidR="00A31646" w:rsidRPr="4598CEE5">
        <w:rPr>
          <w:rFonts w:ascii="Arial" w:hAnsi="Arial" w:cs="Arial"/>
          <w:color w:val="0070C0"/>
          <w:sz w:val="21"/>
          <w:szCs w:val="21"/>
        </w:rPr>
        <w:t>]</w:t>
      </w:r>
    </w:p>
    <w:p w14:paraId="516CAE0A" w14:textId="2509DFA1" w:rsidR="4598CEE5" w:rsidRDefault="4598CEE5" w:rsidP="4598CEE5">
      <w:pPr>
        <w:jc w:val="both"/>
      </w:pPr>
    </w:p>
    <w:p w14:paraId="382F659C" w14:textId="561B6EDB" w:rsidR="066395DC" w:rsidRDefault="554A1851" w:rsidP="66F98D57">
      <w:pPr>
        <w:jc w:val="both"/>
        <w:rPr>
          <w:rFonts w:ascii="Calibri" w:eastAsia="Calibri" w:hAnsi="Calibri" w:cs="Calibri"/>
        </w:rPr>
      </w:pPr>
      <w:r w:rsidRPr="621AC735">
        <w:rPr>
          <w:rFonts w:ascii="Calibri" w:eastAsia="Calibri" w:hAnsi="Calibri" w:cs="Calibri"/>
          <w:color w:val="000000" w:themeColor="text1"/>
        </w:rPr>
        <w:t>In this course, students will learn about legal rules and principles that control government action, focusing on the executive arm of government and the exercise of power by the executive</w:t>
      </w:r>
      <w:r w:rsidR="07ED487D" w:rsidRPr="621AC735">
        <w:rPr>
          <w:rFonts w:ascii="Calibri" w:eastAsia="Calibri" w:hAnsi="Calibri" w:cs="Calibri"/>
          <w:color w:val="000000" w:themeColor="text1"/>
        </w:rPr>
        <w:t xml:space="preserve"> </w:t>
      </w:r>
      <w:r w:rsidR="07ED487D" w:rsidRPr="621AC735">
        <w:rPr>
          <w:rFonts w:ascii="Calibri" w:eastAsia="Calibri" w:hAnsi="Calibri" w:cs="Calibri"/>
        </w:rPr>
        <w:t>in the context of contemporary challenges related to the environment and sustainability and social justice</w:t>
      </w:r>
      <w:r w:rsidRPr="621AC735">
        <w:rPr>
          <w:rFonts w:ascii="Calibri" w:eastAsia="Calibri" w:hAnsi="Calibri" w:cs="Calibri"/>
          <w:color w:val="000000" w:themeColor="text1"/>
        </w:rPr>
        <w:t xml:space="preserve">. Students will learn about the rules and principles that have developed through the common law system to ensure that executive government acts lawfully, </w:t>
      </w:r>
      <w:proofErr w:type="gramStart"/>
      <w:r w:rsidRPr="621AC735">
        <w:rPr>
          <w:rFonts w:ascii="Calibri" w:eastAsia="Calibri" w:hAnsi="Calibri" w:cs="Calibri"/>
          <w:color w:val="000000" w:themeColor="text1"/>
        </w:rPr>
        <w:t>fairly</w:t>
      </w:r>
      <w:proofErr w:type="gramEnd"/>
      <w:r w:rsidRPr="621AC735">
        <w:rPr>
          <w:rFonts w:ascii="Calibri" w:eastAsia="Calibri" w:hAnsi="Calibri" w:cs="Calibri"/>
          <w:color w:val="000000" w:themeColor="text1"/>
        </w:rPr>
        <w:t xml:space="preserve"> and reasonably</w:t>
      </w:r>
      <w:r w:rsidR="624E507C" w:rsidRPr="621AC735">
        <w:rPr>
          <w:rFonts w:ascii="Calibri" w:eastAsia="Calibri" w:hAnsi="Calibri" w:cs="Calibri"/>
          <w:color w:val="000000" w:themeColor="text1"/>
        </w:rPr>
        <w:t>,</w:t>
      </w:r>
      <w:r w:rsidRPr="621AC735">
        <w:rPr>
          <w:rFonts w:ascii="Calibri" w:eastAsia="Calibri" w:hAnsi="Calibri" w:cs="Calibri"/>
          <w:color w:val="000000" w:themeColor="text1"/>
        </w:rPr>
        <w:t xml:space="preserve"> while remaining accountable for its decisions</w:t>
      </w:r>
      <w:r w:rsidR="464FEC98" w:rsidRPr="621AC735">
        <w:rPr>
          <w:rFonts w:ascii="Calibri" w:eastAsia="Calibri" w:hAnsi="Calibri" w:cs="Calibri"/>
          <w:color w:val="000000" w:themeColor="text1"/>
        </w:rPr>
        <w:t xml:space="preserve">, </w:t>
      </w:r>
      <w:r w:rsidR="464FEC98" w:rsidRPr="621AC735">
        <w:rPr>
          <w:rFonts w:ascii="Calibri" w:eastAsia="Calibri" w:hAnsi="Calibri" w:cs="Calibri"/>
        </w:rPr>
        <w:t>and how these principles can be adapted to address emerging issues</w:t>
      </w:r>
      <w:r w:rsidRPr="621AC735">
        <w:rPr>
          <w:rFonts w:ascii="Calibri" w:eastAsia="Calibri" w:hAnsi="Calibri" w:cs="Calibri"/>
          <w:color w:val="000000" w:themeColor="text1"/>
        </w:rPr>
        <w:t xml:space="preserve">. They will learn how government is accountable for the exercise of public power and how government leverages data to assist with the making of informed decisions and </w:t>
      </w:r>
      <w:r w:rsidR="577068BD" w:rsidRPr="621AC735">
        <w:rPr>
          <w:rFonts w:ascii="Calibri" w:eastAsia="Calibri" w:hAnsi="Calibri" w:cs="Calibri"/>
          <w:color w:val="000000" w:themeColor="text1"/>
        </w:rPr>
        <w:t xml:space="preserve">to </w:t>
      </w:r>
      <w:r w:rsidRPr="621AC735">
        <w:rPr>
          <w:rFonts w:ascii="Calibri" w:eastAsia="Calibri" w:hAnsi="Calibri" w:cs="Calibri"/>
          <w:color w:val="000000" w:themeColor="text1"/>
        </w:rPr>
        <w:t>enhance policy formulation. Additionally, students will learn how to interpret statutes through judicial review of statutory powers pursuant to judicial review legislation. Students will apply these principles and skills to solve complex factual administrative law problems</w:t>
      </w:r>
      <w:r w:rsidR="0E7FD037" w:rsidRPr="621AC735">
        <w:rPr>
          <w:rFonts w:ascii="Calibri" w:eastAsia="Calibri" w:hAnsi="Calibri" w:cs="Calibri"/>
          <w:color w:val="000000" w:themeColor="text1"/>
        </w:rPr>
        <w:t xml:space="preserve"> </w:t>
      </w:r>
      <w:r w:rsidR="0E7FD037" w:rsidRPr="621AC735">
        <w:rPr>
          <w:rFonts w:ascii="Calibri" w:eastAsia="Calibri" w:hAnsi="Calibri" w:cs="Calibri"/>
        </w:rPr>
        <w:t>while considering the broader implications for society and the planet</w:t>
      </w:r>
      <w:r w:rsidRPr="621AC735">
        <w:rPr>
          <w:rFonts w:ascii="Calibri" w:eastAsia="Calibri" w:hAnsi="Calibri" w:cs="Calibri"/>
          <w:color w:val="000000" w:themeColor="text1"/>
        </w:rPr>
        <w:t>.</w:t>
      </w:r>
    </w:p>
    <w:p w14:paraId="5011E1D9" w14:textId="03105294" w:rsidR="66F98D57" w:rsidRDefault="66F98D57" w:rsidP="66F98D57">
      <w:pPr>
        <w:jc w:val="both"/>
      </w:pPr>
    </w:p>
    <w:p w14:paraId="1050222E" w14:textId="38F91BCD" w:rsidR="00DE603D" w:rsidRDefault="19A28F93" w:rsidP="00932588">
      <w:pPr>
        <w:rPr>
          <w:rFonts w:ascii="Arial" w:hAnsi="Arial" w:cs="Arial"/>
          <w:b/>
          <w:bCs/>
        </w:rPr>
      </w:pPr>
      <w:r w:rsidRPr="00932588">
        <w:rPr>
          <w:rFonts w:ascii="Arial" w:hAnsi="Arial" w:cs="Arial"/>
          <w:b/>
          <w:bCs/>
        </w:rPr>
        <w:t xml:space="preserve">2.2 Course Plan </w:t>
      </w:r>
    </w:p>
    <w:p w14:paraId="6B5B005B" w14:textId="400C391D" w:rsidR="00721C04" w:rsidRDefault="76E3BE02" w:rsidP="00DE603D">
      <w:pPr>
        <w:shd w:val="clear" w:color="auto" w:fill="DEEAF6" w:themeFill="accent5" w:themeFillTint="33"/>
        <w:spacing w:after="0" w:line="240" w:lineRule="auto"/>
        <w:textAlignment w:val="baseline"/>
        <w:rPr>
          <w:rFonts w:ascii="Arial" w:hAnsi="Arial" w:cs="Arial"/>
          <w:color w:val="0070C0"/>
          <w:sz w:val="21"/>
          <w:szCs w:val="21"/>
        </w:rPr>
      </w:pPr>
      <w:r w:rsidRPr="61C942B2">
        <w:rPr>
          <w:rFonts w:ascii="Arial" w:hAnsi="Arial" w:cs="Arial"/>
          <w:color w:val="0070C0"/>
          <w:sz w:val="21"/>
          <w:szCs w:val="21"/>
        </w:rPr>
        <w:t>D</w:t>
      </w:r>
      <w:r w:rsidR="00DE603D" w:rsidRPr="61C942B2">
        <w:rPr>
          <w:rFonts w:ascii="Arial" w:hAnsi="Arial" w:cs="Arial"/>
          <w:color w:val="0070C0"/>
          <w:sz w:val="21"/>
          <w:szCs w:val="21"/>
        </w:rPr>
        <w:t>efin</w:t>
      </w:r>
      <w:r w:rsidR="6C488151" w:rsidRPr="61C942B2">
        <w:rPr>
          <w:rFonts w:ascii="Arial" w:hAnsi="Arial" w:cs="Arial"/>
          <w:color w:val="0070C0"/>
          <w:sz w:val="21"/>
          <w:szCs w:val="21"/>
        </w:rPr>
        <w:t>ing</w:t>
      </w:r>
      <w:r w:rsidR="00DE603D" w:rsidRPr="61C942B2">
        <w:rPr>
          <w:rFonts w:ascii="Arial" w:hAnsi="Arial" w:cs="Arial"/>
          <w:color w:val="0070C0"/>
          <w:sz w:val="21"/>
          <w:szCs w:val="21"/>
        </w:rPr>
        <w:t xml:space="preserve"> the scope of the course</w:t>
      </w:r>
      <w:r w:rsidR="6B0909D4" w:rsidRPr="61C942B2">
        <w:rPr>
          <w:rFonts w:ascii="Arial" w:hAnsi="Arial" w:cs="Arial"/>
          <w:color w:val="0070C0"/>
          <w:sz w:val="21"/>
          <w:szCs w:val="21"/>
        </w:rPr>
        <w:t xml:space="preserve"> is essential</w:t>
      </w:r>
      <w:r w:rsidR="00DE603D" w:rsidRPr="61C942B2">
        <w:rPr>
          <w:rFonts w:ascii="Arial" w:hAnsi="Arial" w:cs="Arial"/>
          <w:color w:val="0070C0"/>
          <w:sz w:val="21"/>
          <w:szCs w:val="21"/>
        </w:rPr>
        <w:t xml:space="preserve">, in terms of the broad topics and skills being developed within the course, as well as indicate the general structure in terms of the sequencing of </w:t>
      </w:r>
      <w:r w:rsidR="00721C04" w:rsidRPr="61C942B2">
        <w:rPr>
          <w:rFonts w:ascii="Arial" w:hAnsi="Arial" w:cs="Arial"/>
          <w:color w:val="0070C0"/>
          <w:sz w:val="21"/>
          <w:szCs w:val="21"/>
        </w:rPr>
        <w:t xml:space="preserve">learning, </w:t>
      </w:r>
      <w:r w:rsidR="00DE603D" w:rsidRPr="61C942B2">
        <w:rPr>
          <w:rFonts w:ascii="Arial" w:hAnsi="Arial" w:cs="Arial"/>
          <w:color w:val="0070C0"/>
          <w:sz w:val="21"/>
          <w:szCs w:val="21"/>
        </w:rPr>
        <w:t xml:space="preserve">modules, themes or other important elements (e.g., moving from theory to practice). </w:t>
      </w:r>
    </w:p>
    <w:p w14:paraId="6107577B" w14:textId="77777777" w:rsidR="00721C04" w:rsidRDefault="00721C04" w:rsidP="00DE603D">
      <w:pPr>
        <w:shd w:val="clear" w:color="auto" w:fill="DEEAF6" w:themeFill="accent5" w:themeFillTint="33"/>
        <w:spacing w:after="0" w:line="240" w:lineRule="auto"/>
        <w:textAlignment w:val="baseline"/>
        <w:rPr>
          <w:rFonts w:ascii="Arial" w:hAnsi="Arial" w:cs="Arial"/>
          <w:color w:val="0070C0"/>
          <w:sz w:val="21"/>
          <w:szCs w:val="21"/>
        </w:rPr>
      </w:pPr>
    </w:p>
    <w:p w14:paraId="6D3BF2C9" w14:textId="50723DBE" w:rsidR="00DE603D" w:rsidRPr="00284AF3" w:rsidRDefault="00DE603D" w:rsidP="00DE603D">
      <w:pPr>
        <w:shd w:val="clear" w:color="auto" w:fill="DEEAF6" w:themeFill="accent5" w:themeFillTint="33"/>
        <w:spacing w:after="0" w:line="240" w:lineRule="auto"/>
        <w:textAlignment w:val="baseline"/>
        <w:rPr>
          <w:rFonts w:ascii="Arial" w:hAnsi="Arial" w:cs="Arial"/>
          <w:color w:val="0070C0"/>
          <w:sz w:val="21"/>
          <w:szCs w:val="21"/>
        </w:rPr>
      </w:pPr>
      <w:r w:rsidRPr="61C942B2">
        <w:rPr>
          <w:rFonts w:ascii="Arial" w:hAnsi="Arial" w:cs="Arial"/>
          <w:color w:val="0070C0"/>
          <w:sz w:val="21"/>
          <w:szCs w:val="21"/>
        </w:rPr>
        <w:t>Course design should prioritise a coherent and progressive alignment of</w:t>
      </w:r>
      <w:r w:rsidR="59CDFC09" w:rsidRPr="61C942B2">
        <w:rPr>
          <w:rFonts w:ascii="Arial" w:hAnsi="Arial" w:cs="Arial"/>
          <w:color w:val="0070C0"/>
          <w:sz w:val="21"/>
          <w:szCs w:val="21"/>
        </w:rPr>
        <w:t xml:space="preserve"> </w:t>
      </w:r>
      <w:r w:rsidRPr="61C942B2">
        <w:rPr>
          <w:rFonts w:ascii="Arial" w:hAnsi="Arial" w:cs="Arial"/>
          <w:color w:val="0070C0"/>
          <w:sz w:val="21"/>
          <w:szCs w:val="21"/>
        </w:rPr>
        <w:t>topics, ensuring a logical flow of concepts and building upon foundational knowledge</w:t>
      </w:r>
      <w:r w:rsidR="007D75A7" w:rsidRPr="61C942B2">
        <w:rPr>
          <w:rFonts w:ascii="Arial" w:hAnsi="Arial" w:cs="Arial"/>
          <w:color w:val="0070C0"/>
          <w:sz w:val="21"/>
          <w:szCs w:val="21"/>
        </w:rPr>
        <w:t xml:space="preserve"> and skill</w:t>
      </w:r>
      <w:r w:rsidRPr="61C942B2">
        <w:rPr>
          <w:rFonts w:ascii="Arial" w:hAnsi="Arial" w:cs="Arial"/>
          <w:color w:val="0070C0"/>
          <w:sz w:val="21"/>
          <w:szCs w:val="21"/>
        </w:rPr>
        <w:t xml:space="preserve">. </w:t>
      </w:r>
      <w:r w:rsidR="40C03B87" w:rsidRPr="61C942B2">
        <w:rPr>
          <w:rFonts w:ascii="Arial" w:hAnsi="Arial" w:cs="Arial"/>
          <w:color w:val="0070C0"/>
          <w:sz w:val="21"/>
          <w:szCs w:val="21"/>
        </w:rPr>
        <w:t xml:space="preserve">The finer details of what content, readings etc. would appear in each week will be developed further in Part 3. A high-level outline is all that is required here. </w:t>
      </w:r>
    </w:p>
    <w:p w14:paraId="2FDDEC13" w14:textId="77777777" w:rsidR="00DE603D" w:rsidRPr="00284AF3" w:rsidRDefault="00DE603D" w:rsidP="00DE603D">
      <w:pPr>
        <w:shd w:val="clear" w:color="auto" w:fill="DEEAF6" w:themeFill="accent5" w:themeFillTint="33"/>
        <w:spacing w:after="0" w:line="240" w:lineRule="auto"/>
        <w:textAlignment w:val="baseline"/>
        <w:rPr>
          <w:rFonts w:ascii="Arial" w:hAnsi="Arial" w:cs="Arial"/>
          <w:color w:val="0070C0"/>
          <w:sz w:val="21"/>
          <w:szCs w:val="21"/>
        </w:rPr>
      </w:pPr>
    </w:p>
    <w:p w14:paraId="6FB673D5" w14:textId="2A62F1DB" w:rsidR="00DE603D" w:rsidRPr="00284AF3" w:rsidRDefault="00417D68" w:rsidP="00DE603D">
      <w:pPr>
        <w:shd w:val="clear" w:color="auto" w:fill="DEEAF6" w:themeFill="accent5" w:themeFillTint="33"/>
        <w:spacing w:after="0" w:line="240" w:lineRule="auto"/>
        <w:textAlignment w:val="baseline"/>
        <w:rPr>
          <w:rFonts w:ascii="Arial" w:hAnsi="Arial" w:cs="Arial"/>
          <w:color w:val="0070C0"/>
          <w:sz w:val="21"/>
          <w:szCs w:val="21"/>
        </w:rPr>
      </w:pPr>
      <w:r>
        <w:rPr>
          <w:rFonts w:ascii="Wingdings" w:eastAsia="Wingdings" w:hAnsi="Wingdings" w:cs="Wingdings"/>
          <w:color w:val="0070C0"/>
          <w:sz w:val="21"/>
          <w:szCs w:val="21"/>
        </w:rPr>
        <w:lastRenderedPageBreak/>
        <w:t>è</w:t>
      </w:r>
      <w:r>
        <w:rPr>
          <w:rFonts w:ascii="Arial" w:hAnsi="Arial" w:cs="Arial"/>
          <w:color w:val="0070C0"/>
          <w:sz w:val="21"/>
          <w:szCs w:val="21"/>
        </w:rPr>
        <w:t xml:space="preserve"> </w:t>
      </w:r>
      <w:r w:rsidR="00DE603D" w:rsidRPr="61C942B2">
        <w:rPr>
          <w:rFonts w:ascii="Arial" w:hAnsi="Arial" w:cs="Arial"/>
          <w:color w:val="0070C0"/>
          <w:sz w:val="21"/>
          <w:szCs w:val="21"/>
        </w:rPr>
        <w:t xml:space="preserve">List the broad topics and/or modules in the recommended sequencing, </w:t>
      </w:r>
      <w:r w:rsidR="00037D53" w:rsidRPr="5BDF1F47">
        <w:rPr>
          <w:rFonts w:ascii="Arial" w:hAnsi="Arial" w:cs="Arial"/>
          <w:color w:val="0070C0"/>
          <w:sz w:val="21"/>
          <w:szCs w:val="21"/>
        </w:rPr>
        <w:t>including</w:t>
      </w:r>
      <w:r w:rsidR="00DE603D" w:rsidRPr="61C942B2">
        <w:rPr>
          <w:rFonts w:ascii="Arial" w:hAnsi="Arial" w:cs="Arial"/>
          <w:b/>
          <w:bCs/>
          <w:color w:val="0070C0"/>
          <w:sz w:val="21"/>
          <w:szCs w:val="21"/>
        </w:rPr>
        <w:t xml:space="preserve"> </w:t>
      </w:r>
      <w:r w:rsidR="00DE603D" w:rsidRPr="61C942B2">
        <w:rPr>
          <w:rFonts w:ascii="Arial" w:hAnsi="Arial" w:cs="Arial"/>
          <w:color w:val="0070C0"/>
          <w:sz w:val="21"/>
          <w:szCs w:val="21"/>
        </w:rPr>
        <w:t>for each topic and/or module</w:t>
      </w:r>
      <w:r>
        <w:rPr>
          <w:rFonts w:ascii="Arial" w:hAnsi="Arial" w:cs="Arial"/>
          <w:color w:val="0070C0"/>
          <w:sz w:val="21"/>
          <w:szCs w:val="21"/>
        </w:rPr>
        <w:t>.</w:t>
      </w:r>
      <w:r w:rsidR="00A31646">
        <w:rPr>
          <w:rFonts w:ascii="Arial" w:hAnsi="Arial" w:cs="Arial"/>
          <w:color w:val="0070C0"/>
          <w:sz w:val="21"/>
          <w:szCs w:val="21"/>
        </w:rPr>
        <w:t xml:space="preserve"> </w:t>
      </w:r>
      <w:r w:rsidR="00A31646" w:rsidRPr="5BDF1F47">
        <w:rPr>
          <w:rFonts w:ascii="Arial" w:hAnsi="Arial" w:cs="Arial"/>
          <w:color w:val="0070C0"/>
          <w:sz w:val="21"/>
          <w:szCs w:val="21"/>
        </w:rPr>
        <w:t>[</w:t>
      </w:r>
      <w:hyperlink r:id="rId15">
        <w:r w:rsidR="00A31646" w:rsidRPr="5BDF1F47">
          <w:rPr>
            <w:rStyle w:val="Hyperlink"/>
            <w:rFonts w:ascii="Arial" w:hAnsi="Arial" w:cs="Arial"/>
            <w:sz w:val="21"/>
            <w:szCs w:val="21"/>
          </w:rPr>
          <w:t>More information</w:t>
        </w:r>
      </w:hyperlink>
      <w:r w:rsidR="00A31646" w:rsidRPr="5BDF1F47">
        <w:rPr>
          <w:rFonts w:ascii="Arial" w:hAnsi="Arial" w:cs="Arial"/>
          <w:color w:val="0070C0"/>
          <w:sz w:val="21"/>
          <w:szCs w:val="21"/>
        </w:rPr>
        <w:t>]</w:t>
      </w:r>
    </w:p>
    <w:p w14:paraId="4586B7E7" w14:textId="77777777" w:rsidR="00DE603D" w:rsidRPr="001A76C3" w:rsidRDefault="00DE603D" w:rsidP="00DE603D">
      <w:pPr>
        <w:shd w:val="clear" w:color="auto" w:fill="DEEAF6" w:themeFill="accent5" w:themeFillTint="33"/>
        <w:spacing w:after="0" w:line="240" w:lineRule="auto"/>
        <w:textAlignment w:val="baseline"/>
        <w:rPr>
          <w:rFonts w:ascii="Arial" w:hAnsi="Arial" w:cs="Arial"/>
          <w:color w:val="0070C0"/>
          <w:sz w:val="18"/>
          <w:szCs w:val="18"/>
        </w:rPr>
      </w:pPr>
    </w:p>
    <w:p w14:paraId="25AC2903" w14:textId="30D9EBA1" w:rsidR="621AC735" w:rsidRDefault="621AC735" w:rsidP="621AC735">
      <w:pPr>
        <w:spacing w:after="240"/>
        <w:jc w:val="both"/>
        <w:rPr>
          <w:rFonts w:ascii="Calibri" w:eastAsia="Calibri" w:hAnsi="Calibri" w:cs="Calibri"/>
        </w:rPr>
      </w:pPr>
    </w:p>
    <w:p w14:paraId="381AE028" w14:textId="4E86D25C" w:rsidR="51BEBD29" w:rsidRDefault="51BEBD29" w:rsidP="621AC735">
      <w:pPr>
        <w:spacing w:after="240"/>
        <w:jc w:val="both"/>
        <w:rPr>
          <w:rFonts w:ascii="Calibri" w:eastAsia="Calibri" w:hAnsi="Calibri" w:cs="Calibri"/>
        </w:rPr>
      </w:pPr>
      <w:r w:rsidRPr="621AC735">
        <w:rPr>
          <w:rFonts w:ascii="Calibri" w:eastAsia="Calibri" w:hAnsi="Calibri" w:cs="Calibri"/>
        </w:rPr>
        <w:t>The Legal Practitioners’ Education and Admissions Council (LPEAC) prescribes rules for the academic requirements for admission to legal practice in South Australia. For the purposes of this course, students must demonstrate a satisfactory level of understanding and application of the principles and theories of administrative law, public power and administration, role of policy and discretion in</w:t>
      </w:r>
      <w:r w:rsidR="4E158CC0" w:rsidRPr="621AC735">
        <w:rPr>
          <w:rFonts w:ascii="Calibri" w:eastAsia="Calibri" w:hAnsi="Calibri" w:cs="Calibri"/>
        </w:rPr>
        <w:t xml:space="preserve"> administrative decision-making, mechanisms of review of administrative decision-making and grounds of judicial review and remedies.</w:t>
      </w:r>
    </w:p>
    <w:p w14:paraId="5C49E6C4" w14:textId="41CD6F22" w:rsidR="00DE603D" w:rsidRDefault="4E158CC0" w:rsidP="00DE603D">
      <w:r>
        <w:t>Therefore, t</w:t>
      </w:r>
      <w:r w:rsidR="2D5251FF">
        <w:t>his course will address topics such as:</w:t>
      </w:r>
    </w:p>
    <w:p w14:paraId="29FEE52B" w14:textId="6F4414BE" w:rsidR="2D5251FF" w:rsidRDefault="2D5251FF" w:rsidP="621AC735">
      <w:pPr>
        <w:pStyle w:val="ListParagraph"/>
        <w:numPr>
          <w:ilvl w:val="0"/>
          <w:numId w:val="3"/>
        </w:numPr>
      </w:pPr>
      <w:r>
        <w:t xml:space="preserve">Introduction to </w:t>
      </w:r>
      <w:r w:rsidR="1AA586F0">
        <w:t>a</w:t>
      </w:r>
      <w:r>
        <w:t>dministrative law</w:t>
      </w:r>
    </w:p>
    <w:p w14:paraId="60FCEE09" w14:textId="5A7773E1" w:rsidR="2D5251FF" w:rsidRDefault="2D5251FF" w:rsidP="621AC735">
      <w:pPr>
        <w:pStyle w:val="ListParagraph"/>
        <w:numPr>
          <w:ilvl w:val="0"/>
          <w:numId w:val="3"/>
        </w:numPr>
      </w:pPr>
      <w:r>
        <w:t>Mer</w:t>
      </w:r>
      <w:r w:rsidR="7E3A99A8">
        <w:t>it</w:t>
      </w:r>
      <w:r>
        <w:t>s review at the federal and state level</w:t>
      </w:r>
    </w:p>
    <w:p w14:paraId="41CE7817" w14:textId="7C818B11" w:rsidR="2D5251FF" w:rsidRDefault="2D5251FF" w:rsidP="621AC735">
      <w:pPr>
        <w:pStyle w:val="ListParagraph"/>
        <w:numPr>
          <w:ilvl w:val="0"/>
          <w:numId w:val="3"/>
        </w:numPr>
      </w:pPr>
      <w:r>
        <w:t>Grounds of judicial review</w:t>
      </w:r>
    </w:p>
    <w:p w14:paraId="4A160A1F" w14:textId="6AF13025" w:rsidR="2D5251FF" w:rsidRDefault="2D5251FF" w:rsidP="621AC735">
      <w:pPr>
        <w:pStyle w:val="ListParagraph"/>
        <w:numPr>
          <w:ilvl w:val="0"/>
          <w:numId w:val="3"/>
        </w:numPr>
      </w:pPr>
      <w:r>
        <w:t>Jurisdictional error</w:t>
      </w:r>
    </w:p>
    <w:p w14:paraId="686F07ED" w14:textId="47DD692D" w:rsidR="6CEA31FC" w:rsidRDefault="6CEA31FC" w:rsidP="621AC735">
      <w:pPr>
        <w:pStyle w:val="ListParagraph"/>
        <w:numPr>
          <w:ilvl w:val="0"/>
          <w:numId w:val="3"/>
        </w:numPr>
      </w:pPr>
      <w:r>
        <w:t>Privative clauses</w:t>
      </w:r>
    </w:p>
    <w:p w14:paraId="1FA52625" w14:textId="52001C5F" w:rsidR="6CEA31FC" w:rsidRDefault="6CEA31FC" w:rsidP="621AC735">
      <w:pPr>
        <w:pStyle w:val="ListParagraph"/>
        <w:numPr>
          <w:ilvl w:val="0"/>
          <w:numId w:val="3"/>
        </w:numPr>
      </w:pPr>
      <w:r>
        <w:t>Delegated legislation</w:t>
      </w:r>
    </w:p>
    <w:p w14:paraId="0C1C3117" w14:textId="60E53851" w:rsidR="00CC4C2E" w:rsidRDefault="53ED6772" w:rsidP="621AC735">
      <w:pPr>
        <w:pStyle w:val="ListParagraph"/>
        <w:numPr>
          <w:ilvl w:val="0"/>
          <w:numId w:val="3"/>
        </w:numPr>
        <w:rPr>
          <w:rFonts w:ascii="Arial" w:hAnsi="Arial" w:cs="Arial"/>
          <w:b/>
          <w:bCs/>
        </w:rPr>
      </w:pPr>
      <w:r>
        <w:t xml:space="preserve">Data driven </w:t>
      </w:r>
      <w:r w:rsidR="1D7A204F">
        <w:t xml:space="preserve">administrative </w:t>
      </w:r>
      <w:r>
        <w:t>decision making</w:t>
      </w:r>
      <w:r w:rsidR="092DDF16">
        <w:t>.</w:t>
      </w:r>
      <w:r>
        <w:t xml:space="preserve"> </w:t>
      </w:r>
      <w:r w:rsidR="19A28F93" w:rsidRPr="621AC735">
        <w:rPr>
          <w:rFonts w:ascii="Arial" w:hAnsi="Arial" w:cs="Arial"/>
          <w:b/>
          <w:bCs/>
        </w:rPr>
        <w:br w:type="page"/>
      </w:r>
      <w:r w:rsidR="19A28F93" w:rsidRPr="621AC735">
        <w:rPr>
          <w:rFonts w:ascii="Arial" w:hAnsi="Arial" w:cs="Arial"/>
          <w:b/>
          <w:bCs/>
        </w:rPr>
        <w:lastRenderedPageBreak/>
        <w:t>2.3 Course Learning Outcomes (CLOs)</w:t>
      </w:r>
    </w:p>
    <w:p w14:paraId="6D5C3B06" w14:textId="1DE5F8EB" w:rsidR="00DE603D" w:rsidRPr="00284AF3" w:rsidRDefault="19A28F93" w:rsidP="29687399">
      <w:pPr>
        <w:shd w:val="clear" w:color="auto" w:fill="DEEAF6" w:themeFill="accent5" w:themeFillTint="33"/>
        <w:spacing w:after="0" w:line="240" w:lineRule="auto"/>
        <w:textAlignment w:val="baseline"/>
        <w:rPr>
          <w:rFonts w:ascii="Arial" w:hAnsi="Arial" w:cs="Arial"/>
          <w:color w:val="0070C0"/>
          <w:sz w:val="21"/>
          <w:szCs w:val="21"/>
        </w:rPr>
      </w:pPr>
      <w:r w:rsidRPr="19A28F93">
        <w:rPr>
          <w:rFonts w:ascii="Arial" w:hAnsi="Arial" w:cs="Arial"/>
          <w:color w:val="0070C0"/>
          <w:sz w:val="21"/>
          <w:szCs w:val="21"/>
        </w:rPr>
        <w:t xml:space="preserve">Course Learning Outcomes typically have the following structure: </w:t>
      </w:r>
    </w:p>
    <w:p w14:paraId="535DCFF0" w14:textId="69D8693B" w:rsidR="00DE603D" w:rsidRPr="00284AF3" w:rsidRDefault="00DE603D" w:rsidP="29687399">
      <w:pPr>
        <w:shd w:val="clear" w:color="auto" w:fill="DEEAF6" w:themeFill="accent5" w:themeFillTint="33"/>
        <w:spacing w:after="0" w:line="240" w:lineRule="auto"/>
        <w:jc w:val="center"/>
        <w:textAlignment w:val="baseline"/>
        <w:rPr>
          <w:rFonts w:ascii="Arial" w:hAnsi="Arial" w:cs="Arial"/>
          <w:i/>
          <w:iCs/>
          <w:color w:val="0070C0"/>
          <w:sz w:val="21"/>
          <w:szCs w:val="21"/>
        </w:rPr>
      </w:pPr>
    </w:p>
    <w:p w14:paraId="5DF26476" w14:textId="1A948058" w:rsidR="00DE603D" w:rsidRPr="00284AF3" w:rsidRDefault="19A28F93" w:rsidP="29687399">
      <w:pPr>
        <w:shd w:val="clear" w:color="auto" w:fill="DEEAF6" w:themeFill="accent5" w:themeFillTint="33"/>
        <w:spacing w:after="0" w:line="240" w:lineRule="auto"/>
        <w:jc w:val="center"/>
        <w:textAlignment w:val="baseline"/>
        <w:rPr>
          <w:rFonts w:ascii="Arial" w:hAnsi="Arial" w:cs="Arial"/>
          <w:color w:val="0070C0"/>
          <w:sz w:val="21"/>
          <w:szCs w:val="21"/>
        </w:rPr>
      </w:pPr>
      <w:r w:rsidRPr="19A28F93">
        <w:rPr>
          <w:rFonts w:ascii="Arial" w:hAnsi="Arial" w:cs="Arial"/>
          <w:i/>
          <w:iCs/>
          <w:color w:val="0070C0"/>
          <w:sz w:val="21"/>
          <w:szCs w:val="21"/>
        </w:rPr>
        <w:t>verb + content focus + (condition/context) + criterion</w:t>
      </w:r>
    </w:p>
    <w:p w14:paraId="4D145AEA" w14:textId="77777777" w:rsidR="00284AF3" w:rsidRDefault="00284AF3" w:rsidP="00284AF3">
      <w:pPr>
        <w:shd w:val="clear" w:color="auto" w:fill="DEEAF6" w:themeFill="accent5" w:themeFillTint="33"/>
        <w:spacing w:after="0" w:line="240" w:lineRule="auto"/>
        <w:textAlignment w:val="baseline"/>
        <w:rPr>
          <w:rFonts w:ascii="Arial" w:hAnsi="Arial" w:cs="Arial"/>
          <w:color w:val="0070C0"/>
          <w:sz w:val="21"/>
          <w:szCs w:val="21"/>
        </w:rPr>
      </w:pPr>
    </w:p>
    <w:p w14:paraId="187B87D1" w14:textId="13FAAC20" w:rsidR="009600F2" w:rsidRDefault="19A28F93" w:rsidP="19A28F93">
      <w:pPr>
        <w:shd w:val="clear" w:color="auto" w:fill="DEEAF6" w:themeFill="accent5" w:themeFillTint="33"/>
        <w:spacing w:after="0" w:line="240" w:lineRule="auto"/>
        <w:rPr>
          <w:rFonts w:ascii="Arial" w:hAnsi="Arial" w:cs="Arial"/>
          <w:color w:val="0070C0"/>
          <w:sz w:val="21"/>
          <w:szCs w:val="21"/>
        </w:rPr>
      </w:pPr>
      <w:r w:rsidRPr="19A28F93">
        <w:rPr>
          <w:rFonts w:ascii="Arial" w:hAnsi="Arial" w:cs="Arial"/>
          <w:color w:val="0070C0"/>
          <w:sz w:val="21"/>
          <w:szCs w:val="21"/>
        </w:rPr>
        <w:t>Read the following pages in the online toolkit before starting to write your CLOs:</w:t>
      </w:r>
    </w:p>
    <w:p w14:paraId="35C0093A" w14:textId="35AF3EF2" w:rsidR="009600F2" w:rsidRPr="006A44F3" w:rsidRDefault="009600F2" w:rsidP="19A28F93">
      <w:pPr>
        <w:shd w:val="clear" w:color="auto" w:fill="DEEAF6" w:themeFill="accent5" w:themeFillTint="33"/>
        <w:spacing w:after="0" w:line="240" w:lineRule="auto"/>
        <w:ind w:left="360" w:hanging="360"/>
        <w:rPr>
          <w:rFonts w:ascii="Arial" w:hAnsi="Arial" w:cs="Arial"/>
          <w:color w:val="0070C0"/>
          <w:sz w:val="21"/>
          <w:szCs w:val="21"/>
        </w:rPr>
      </w:pPr>
      <w:r>
        <w:rPr>
          <w:rFonts w:ascii="Arial" w:hAnsi="Arial" w:cs="Arial"/>
          <w:color w:val="0070C0"/>
          <w:sz w:val="21"/>
          <w:szCs w:val="21"/>
        </w:rPr>
        <w:t xml:space="preserve">      </w:t>
      </w:r>
      <w:hyperlink r:id="rId16" w:history="1">
        <w:r w:rsidRPr="006A44F3">
          <w:rPr>
            <w:rStyle w:val="Hyperlink"/>
            <w:rFonts w:ascii="Arial" w:hAnsi="Arial" w:cs="Arial"/>
            <w:sz w:val="21"/>
            <w:szCs w:val="21"/>
          </w:rPr>
          <w:t>What are Course Learning Outcomes?</w:t>
        </w:r>
      </w:hyperlink>
    </w:p>
    <w:p w14:paraId="5795F912" w14:textId="4A540A95" w:rsidR="009600F2" w:rsidRPr="006A44F3" w:rsidRDefault="19A28F93" w:rsidP="19A28F93">
      <w:pPr>
        <w:shd w:val="clear" w:color="auto" w:fill="DEEAF6" w:themeFill="accent5" w:themeFillTint="33"/>
        <w:spacing w:after="0" w:line="240" w:lineRule="auto"/>
        <w:ind w:left="360" w:hanging="360"/>
        <w:rPr>
          <w:rFonts w:ascii="Arial" w:hAnsi="Arial" w:cs="Arial"/>
          <w:color w:val="0070C0"/>
          <w:sz w:val="21"/>
          <w:szCs w:val="21"/>
        </w:rPr>
      </w:pPr>
      <w:r w:rsidRPr="19A28F93">
        <w:rPr>
          <w:rFonts w:ascii="Arial" w:hAnsi="Arial" w:cs="Arial"/>
          <w:color w:val="0070C0"/>
          <w:sz w:val="21"/>
          <w:szCs w:val="21"/>
        </w:rPr>
        <w:t xml:space="preserve">      </w:t>
      </w:r>
      <w:hyperlink r:id="rId17" w:history="1">
        <w:r w:rsidRPr="19A28F93">
          <w:rPr>
            <w:rStyle w:val="Hyperlink"/>
            <w:rFonts w:ascii="Arial" w:hAnsi="Arial" w:cs="Arial"/>
            <w:sz w:val="21"/>
            <w:szCs w:val="21"/>
          </w:rPr>
          <w:t>Process of developing Course Learning Outcomes</w:t>
        </w:r>
      </w:hyperlink>
    </w:p>
    <w:p w14:paraId="310D06E4" w14:textId="094D182B" w:rsidR="29687399" w:rsidRDefault="29687399" w:rsidP="29687399">
      <w:pPr>
        <w:shd w:val="clear" w:color="auto" w:fill="DEEAF6" w:themeFill="accent5" w:themeFillTint="33"/>
        <w:spacing w:after="0" w:line="240" w:lineRule="auto"/>
        <w:rPr>
          <w:rFonts w:ascii="Arial" w:hAnsi="Arial" w:cs="Arial"/>
          <w:color w:val="0070C0"/>
          <w:sz w:val="21"/>
          <w:szCs w:val="21"/>
        </w:rPr>
      </w:pPr>
    </w:p>
    <w:p w14:paraId="0CD12E57" w14:textId="5F1DDA0C" w:rsidR="29687399" w:rsidRDefault="54AC482C" w:rsidP="61C942B2">
      <w:pPr>
        <w:shd w:val="clear" w:color="auto" w:fill="DEEAF6" w:themeFill="accent5" w:themeFillTint="33"/>
        <w:spacing w:after="0" w:line="240" w:lineRule="auto"/>
        <w:rPr>
          <w:rFonts w:ascii="Arial" w:hAnsi="Arial" w:cs="Arial"/>
          <w:color w:val="0070C0"/>
          <w:sz w:val="21"/>
          <w:szCs w:val="21"/>
        </w:rPr>
      </w:pPr>
      <w:r w:rsidRPr="61C942B2">
        <w:rPr>
          <w:rFonts w:ascii="Arial" w:hAnsi="Arial" w:cs="Arial"/>
          <w:color w:val="0070C0"/>
          <w:sz w:val="21"/>
          <w:szCs w:val="21"/>
        </w:rPr>
        <w:t xml:space="preserve">Now it’s time to capture those key learning outcomes in the Course Learning Outcomes below. </w:t>
      </w:r>
    </w:p>
    <w:p w14:paraId="00F963F5" w14:textId="35AD8183" w:rsidR="00684EA1" w:rsidRPr="00284AF3" w:rsidRDefault="00684EA1" w:rsidP="29687399">
      <w:pPr>
        <w:shd w:val="clear" w:color="auto" w:fill="DEEAF6" w:themeFill="accent5" w:themeFillTint="33"/>
        <w:spacing w:after="0" w:line="240" w:lineRule="auto"/>
        <w:rPr>
          <w:rFonts w:ascii="Arial" w:hAnsi="Arial" w:cs="Arial"/>
          <w:color w:val="0070C0"/>
          <w:sz w:val="21"/>
          <w:szCs w:val="21"/>
        </w:rPr>
      </w:pPr>
      <w:r w:rsidRPr="29687399">
        <w:rPr>
          <w:rFonts w:ascii="Arial" w:hAnsi="Arial" w:cs="Arial"/>
          <w:color w:val="0070C0"/>
          <w:sz w:val="21"/>
          <w:szCs w:val="21"/>
        </w:rPr>
        <w:t xml:space="preserve">Typically, 4-6 CLOs should cover what students are expected to be able to demonstrate by the end of </w:t>
      </w:r>
      <w:r w:rsidR="00A07940" w:rsidRPr="29687399">
        <w:rPr>
          <w:rFonts w:ascii="Arial" w:hAnsi="Arial" w:cs="Arial"/>
          <w:color w:val="0070C0"/>
          <w:sz w:val="21"/>
          <w:szCs w:val="21"/>
        </w:rPr>
        <w:t>a</w:t>
      </w:r>
      <w:r w:rsidRPr="29687399">
        <w:rPr>
          <w:rFonts w:ascii="Arial" w:hAnsi="Arial" w:cs="Arial"/>
          <w:color w:val="0070C0"/>
          <w:sz w:val="21"/>
          <w:szCs w:val="21"/>
        </w:rPr>
        <w:t xml:space="preserve"> course. </w:t>
      </w:r>
    </w:p>
    <w:p w14:paraId="7A7C4D2C" w14:textId="77777777" w:rsidR="00684EA1" w:rsidRPr="00284AF3" w:rsidRDefault="00684EA1" w:rsidP="29687399">
      <w:pPr>
        <w:shd w:val="clear" w:color="auto" w:fill="DEEAF6" w:themeFill="accent5" w:themeFillTint="33"/>
        <w:spacing w:after="0" w:line="240" w:lineRule="auto"/>
        <w:rPr>
          <w:rFonts w:ascii="Arial" w:hAnsi="Arial" w:cs="Arial"/>
          <w:color w:val="0070C0"/>
          <w:sz w:val="21"/>
          <w:szCs w:val="21"/>
        </w:rPr>
      </w:pPr>
    </w:p>
    <w:p w14:paraId="0DA98068" w14:textId="08F7F2A2" w:rsidR="00684EA1" w:rsidRPr="00284AF3" w:rsidRDefault="19A28F93" w:rsidP="29687399">
      <w:pPr>
        <w:shd w:val="clear" w:color="auto" w:fill="DEEAF6" w:themeFill="accent5" w:themeFillTint="33"/>
        <w:spacing w:after="0" w:line="240" w:lineRule="auto"/>
        <w:rPr>
          <w:rFonts w:ascii="Arial" w:hAnsi="Arial" w:cs="Arial"/>
          <w:color w:val="0070C0"/>
          <w:sz w:val="21"/>
          <w:szCs w:val="21"/>
        </w:rPr>
      </w:pPr>
      <w:r w:rsidRPr="19A28F93">
        <w:rPr>
          <w:rFonts w:ascii="Wingdings" w:eastAsia="Wingdings" w:hAnsi="Wingdings" w:cs="Wingdings"/>
          <w:color w:val="0070C0"/>
          <w:sz w:val="21"/>
          <w:szCs w:val="21"/>
        </w:rPr>
        <w:t>è</w:t>
      </w:r>
      <w:r w:rsidRPr="19A28F93">
        <w:rPr>
          <w:rFonts w:ascii="Arial" w:hAnsi="Arial" w:cs="Arial"/>
          <w:color w:val="0070C0"/>
          <w:sz w:val="21"/>
          <w:szCs w:val="21"/>
        </w:rPr>
        <w:t xml:space="preserve"> Write the proposed CLOs below, remembering that each should include a relevant verb, the content focus, the condition/</w:t>
      </w:r>
      <w:proofErr w:type="gramStart"/>
      <w:r w:rsidRPr="19A28F93">
        <w:rPr>
          <w:rFonts w:ascii="Arial" w:hAnsi="Arial" w:cs="Arial"/>
          <w:color w:val="0070C0"/>
          <w:sz w:val="21"/>
          <w:szCs w:val="21"/>
        </w:rPr>
        <w:t>context</w:t>
      </w:r>
      <w:proofErr w:type="gramEnd"/>
      <w:r w:rsidRPr="19A28F93">
        <w:rPr>
          <w:rFonts w:ascii="Arial" w:hAnsi="Arial" w:cs="Arial"/>
          <w:color w:val="0070C0"/>
          <w:sz w:val="21"/>
          <w:szCs w:val="21"/>
        </w:rPr>
        <w:t xml:space="preserve"> and the criterion and use the table provided to map these to the PLOs.</w:t>
      </w:r>
    </w:p>
    <w:p w14:paraId="44F2F297" w14:textId="1AD13E9A" w:rsidR="00684EA1" w:rsidRPr="00284AF3" w:rsidRDefault="00684EA1" w:rsidP="61C942B2">
      <w:pPr>
        <w:shd w:val="clear" w:color="auto" w:fill="DEEAF6" w:themeFill="accent5" w:themeFillTint="33"/>
        <w:spacing w:after="0" w:line="240" w:lineRule="auto"/>
        <w:rPr>
          <w:rFonts w:ascii="Arial" w:hAnsi="Arial" w:cs="Arial"/>
          <w:color w:val="0070C0"/>
          <w:sz w:val="21"/>
          <w:szCs w:val="21"/>
        </w:rPr>
      </w:pPr>
    </w:p>
    <w:p w14:paraId="5AB9EEF5" w14:textId="335E52A6" w:rsidR="61C942B2" w:rsidRDefault="61C942B2" w:rsidP="19A28F93">
      <w:pPr>
        <w:shd w:val="clear" w:color="auto" w:fill="DEEAF6" w:themeFill="accent5" w:themeFillTint="33"/>
        <w:spacing w:after="0" w:line="240" w:lineRule="auto"/>
        <w:rPr>
          <w:rFonts w:ascii="Arial" w:eastAsia="Arial" w:hAnsi="Arial" w:cs="Arial"/>
          <w:color w:val="0070C0"/>
          <w:sz w:val="21"/>
          <w:szCs w:val="21"/>
          <w:u w:val="single"/>
        </w:rPr>
      </w:pPr>
    </w:p>
    <w:p w14:paraId="33D1817E" w14:textId="09D92F5C" w:rsidR="00D423EB" w:rsidRPr="00852ECE" w:rsidRDefault="4AEEDD67" w:rsidP="621AC735">
      <w:r w:rsidRPr="621AC735">
        <w:t xml:space="preserve">At the completion of this course students </w:t>
      </w:r>
      <w:r w:rsidR="78A47B0C" w:rsidRPr="621AC735">
        <w:t>will</w:t>
      </w:r>
      <w:r w:rsidR="6DA7260D" w:rsidRPr="621AC735">
        <w:t xml:space="preserve"> be able to</w:t>
      </w:r>
      <w:r w:rsidRPr="621AC735">
        <w:t xml:space="preserve">: </w:t>
      </w:r>
    </w:p>
    <w:p w14:paraId="30B4BA75" w14:textId="48396075" w:rsidR="00D423EB" w:rsidRPr="00852ECE" w:rsidRDefault="4AEEDD67" w:rsidP="00932588">
      <w:r>
        <w:t xml:space="preserve">CLO1: </w:t>
      </w:r>
      <w:r w:rsidR="74DDB55B">
        <w:t xml:space="preserve">Identify the principles of administrative law </w:t>
      </w:r>
      <w:r w:rsidR="6079229A">
        <w:t xml:space="preserve">that inform the review of administrative decision </w:t>
      </w:r>
      <w:r>
        <w:tab/>
      </w:r>
      <w:r w:rsidR="6079229A">
        <w:t>making in Australian law</w:t>
      </w:r>
      <w:r w:rsidR="53899777">
        <w:t xml:space="preserve"> and apply</w:t>
      </w:r>
      <w:r w:rsidR="3D9DE9E6">
        <w:t xml:space="preserve"> </w:t>
      </w:r>
      <w:r w:rsidR="06797A65">
        <w:t xml:space="preserve">relevant principles </w:t>
      </w:r>
      <w:r w:rsidR="3D9DE9E6">
        <w:t xml:space="preserve">to complex legal </w:t>
      </w:r>
      <w:proofErr w:type="gramStart"/>
      <w:r w:rsidR="3D9DE9E6">
        <w:t>problems</w:t>
      </w:r>
      <w:proofErr w:type="gramEnd"/>
    </w:p>
    <w:p w14:paraId="5C3E7600" w14:textId="4A7E5A5E" w:rsidR="66F98D57" w:rsidRDefault="6996B1BE" w:rsidP="719A98D0">
      <w:pPr>
        <w:rPr>
          <w:rFonts w:ascii="Calibri" w:eastAsia="Calibri" w:hAnsi="Calibri" w:cs="Calibri"/>
        </w:rPr>
      </w:pPr>
      <w:r w:rsidRPr="621AC735">
        <w:rPr>
          <w:rFonts w:ascii="Calibri" w:eastAsia="Calibri" w:hAnsi="Calibri" w:cs="Calibri"/>
          <w:color w:val="000000" w:themeColor="text1"/>
        </w:rPr>
        <w:t>CLO2: Evaluate the legal frameworks surrounding the judicia</w:t>
      </w:r>
      <w:r w:rsidRPr="621AC735">
        <w:rPr>
          <w:rFonts w:ascii="Calibri" w:eastAsia="Calibri" w:hAnsi="Calibri" w:cs="Calibri"/>
        </w:rPr>
        <w:t xml:space="preserve">l and administrative review of government </w:t>
      </w:r>
      <w:r w:rsidR="66F98D57">
        <w:tab/>
      </w:r>
      <w:r w:rsidRPr="621AC735">
        <w:rPr>
          <w:rFonts w:ascii="Calibri" w:eastAsia="Calibri" w:hAnsi="Calibri" w:cs="Calibri"/>
        </w:rPr>
        <w:t xml:space="preserve">decisions to ensure legality, </w:t>
      </w:r>
      <w:r w:rsidR="174DB311" w:rsidRPr="621AC735">
        <w:rPr>
          <w:rFonts w:ascii="Calibri" w:eastAsia="Calibri" w:hAnsi="Calibri" w:cs="Calibri"/>
        </w:rPr>
        <w:t>fairness,</w:t>
      </w:r>
      <w:r w:rsidRPr="621AC735">
        <w:rPr>
          <w:rFonts w:ascii="Calibri" w:eastAsia="Calibri" w:hAnsi="Calibri" w:cs="Calibri"/>
        </w:rPr>
        <w:t xml:space="preserve"> and </w:t>
      </w:r>
      <w:proofErr w:type="gramStart"/>
      <w:r w:rsidRPr="621AC735">
        <w:rPr>
          <w:rFonts w:ascii="Calibri" w:eastAsia="Calibri" w:hAnsi="Calibri" w:cs="Calibri"/>
        </w:rPr>
        <w:t>accountability</w:t>
      </w:r>
      <w:proofErr w:type="gramEnd"/>
    </w:p>
    <w:p w14:paraId="380B670E" w14:textId="56A63DC5" w:rsidR="66F98D57" w:rsidRDefault="0EC43680" w:rsidP="719A98D0">
      <w:pPr>
        <w:rPr>
          <w:rFonts w:ascii="Calibri" w:eastAsia="Calibri" w:hAnsi="Calibri" w:cs="Calibri"/>
        </w:rPr>
      </w:pPr>
      <w:r w:rsidRPr="621AC735">
        <w:rPr>
          <w:rFonts w:ascii="Calibri" w:eastAsia="Calibri" w:hAnsi="Calibri" w:cs="Calibri"/>
          <w:color w:val="000000" w:themeColor="text1"/>
        </w:rPr>
        <w:t xml:space="preserve">CLO3: Apply knowledge of the legal </w:t>
      </w:r>
      <w:r w:rsidR="6F14916A" w:rsidRPr="621AC735">
        <w:rPr>
          <w:rFonts w:ascii="Calibri" w:eastAsia="Calibri" w:hAnsi="Calibri" w:cs="Calibri"/>
          <w:color w:val="000000" w:themeColor="text1"/>
        </w:rPr>
        <w:t xml:space="preserve">principles </w:t>
      </w:r>
      <w:r w:rsidR="106709CA" w:rsidRPr="621AC735">
        <w:rPr>
          <w:rFonts w:ascii="Calibri" w:eastAsia="Calibri" w:hAnsi="Calibri" w:cs="Calibri"/>
          <w:color w:val="000000" w:themeColor="text1"/>
        </w:rPr>
        <w:t>affecting government decision making in</w:t>
      </w:r>
      <w:r w:rsidR="1F94AD96" w:rsidRPr="621AC735">
        <w:rPr>
          <w:rFonts w:ascii="Calibri" w:eastAsia="Calibri" w:hAnsi="Calibri" w:cs="Calibri"/>
          <w:color w:val="000000" w:themeColor="text1"/>
        </w:rPr>
        <w:t>cl</w:t>
      </w:r>
      <w:r w:rsidR="106709CA" w:rsidRPr="621AC735">
        <w:rPr>
          <w:rFonts w:ascii="Calibri" w:eastAsia="Calibri" w:hAnsi="Calibri" w:cs="Calibri"/>
          <w:color w:val="000000" w:themeColor="text1"/>
        </w:rPr>
        <w:t xml:space="preserve">uding data </w:t>
      </w:r>
      <w:r w:rsidR="66F98D57">
        <w:tab/>
      </w:r>
      <w:r w:rsidR="106709CA" w:rsidRPr="621AC735">
        <w:rPr>
          <w:rFonts w:ascii="Calibri" w:eastAsia="Calibri" w:hAnsi="Calibri" w:cs="Calibri"/>
          <w:color w:val="000000" w:themeColor="text1"/>
        </w:rPr>
        <w:t xml:space="preserve">driven administrative decision making </w:t>
      </w:r>
      <w:r w:rsidRPr="621AC735">
        <w:rPr>
          <w:rFonts w:ascii="Calibri" w:eastAsia="Calibri" w:hAnsi="Calibri" w:cs="Calibri"/>
          <w:color w:val="000000" w:themeColor="text1"/>
        </w:rPr>
        <w:t xml:space="preserve">to solve complex legal </w:t>
      </w:r>
      <w:proofErr w:type="gramStart"/>
      <w:r w:rsidRPr="621AC735">
        <w:rPr>
          <w:rFonts w:ascii="Calibri" w:eastAsia="Calibri" w:hAnsi="Calibri" w:cs="Calibri"/>
          <w:color w:val="000000" w:themeColor="text1"/>
        </w:rPr>
        <w:t>problems</w:t>
      </w:r>
      <w:proofErr w:type="gramEnd"/>
    </w:p>
    <w:p w14:paraId="2EB62D5A" w14:textId="08DD8CFB" w:rsidR="007C27B6" w:rsidRPr="00852ECE" w:rsidRDefault="007C27B6" w:rsidP="5F996013">
      <w:r>
        <w:t>CLO4:</w:t>
      </w:r>
      <w:r w:rsidR="3F2504B6">
        <w:t xml:space="preserve"> </w:t>
      </w:r>
      <w:r w:rsidR="2C751D95">
        <w:t xml:space="preserve">Prepare written arguments for a legal audience in the field of </w:t>
      </w:r>
      <w:r w:rsidR="2FE8BA72">
        <w:t>a</w:t>
      </w:r>
      <w:r w:rsidR="2C751D95">
        <w:t xml:space="preserve">dministrative </w:t>
      </w:r>
      <w:r w:rsidR="1495D44F">
        <w:t>l</w:t>
      </w:r>
      <w:r w:rsidR="2C751D95">
        <w:t>aw</w:t>
      </w:r>
      <w:r w:rsidR="03BC146A">
        <w:t xml:space="preserve"> addressing </w:t>
      </w:r>
      <w:r>
        <w:tab/>
      </w:r>
      <w:r w:rsidR="03BC146A">
        <w:t xml:space="preserve">relevant issues to solve complex legal </w:t>
      </w:r>
      <w:proofErr w:type="gramStart"/>
      <w:r w:rsidR="03BC146A">
        <w:t>problems</w:t>
      </w:r>
      <w:proofErr w:type="gramEnd"/>
    </w:p>
    <w:p w14:paraId="7B934F57" w14:textId="7EBFD576" w:rsidR="5F996013" w:rsidRPr="00852ECE" w:rsidRDefault="007C27B6" w:rsidP="00932588">
      <w:r>
        <w:t>CLO5:</w:t>
      </w:r>
      <w:r w:rsidR="11C06BEE">
        <w:t xml:space="preserve"> </w:t>
      </w:r>
      <w:r w:rsidR="03C344C8">
        <w:t>Present oral</w:t>
      </w:r>
      <w:r w:rsidR="11C06BEE">
        <w:t xml:space="preserve"> arguments for a legal audience in the field of </w:t>
      </w:r>
      <w:r w:rsidR="54997C67">
        <w:t>a</w:t>
      </w:r>
      <w:r w:rsidR="11C06BEE">
        <w:t xml:space="preserve">dministrative </w:t>
      </w:r>
      <w:r w:rsidR="1F9FD8C9">
        <w:t>l</w:t>
      </w:r>
      <w:r w:rsidR="11C06BEE">
        <w:t xml:space="preserve">aw addressing relevant </w:t>
      </w:r>
      <w:r>
        <w:tab/>
      </w:r>
      <w:r w:rsidR="11C06BEE">
        <w:t xml:space="preserve">issues to solve complex legal </w:t>
      </w:r>
      <w:proofErr w:type="gramStart"/>
      <w:r w:rsidR="11C06BEE">
        <w:t>problems</w:t>
      </w:r>
      <w:proofErr w:type="gramEnd"/>
    </w:p>
    <w:p w14:paraId="72D60EF6" w14:textId="3EBE2FBA" w:rsidR="12E86002" w:rsidRPr="00852ECE" w:rsidRDefault="12E86002" w:rsidP="0E26FF4D"/>
    <w:p w14:paraId="4B0D4665" w14:textId="1669A6F9" w:rsidR="00173E45" w:rsidRPr="00173E45" w:rsidRDefault="19A28F93" w:rsidP="00173E45">
      <w:pPr>
        <w:shd w:val="clear" w:color="auto" w:fill="DEEAF6" w:themeFill="accent5" w:themeFillTint="33"/>
        <w:spacing w:after="0" w:line="240" w:lineRule="auto"/>
        <w:textAlignment w:val="baseline"/>
        <w:rPr>
          <w:rFonts w:ascii="Arial" w:hAnsi="Arial" w:cs="Arial"/>
          <w:color w:val="0070C0"/>
          <w:sz w:val="21"/>
          <w:szCs w:val="21"/>
        </w:rPr>
      </w:pPr>
      <w:r w:rsidRPr="19A28F93">
        <w:rPr>
          <w:rFonts w:ascii="Wingdings" w:eastAsia="Wingdings" w:hAnsi="Wingdings" w:cs="Wingdings"/>
          <w:color w:val="0070C0"/>
          <w:sz w:val="21"/>
          <w:szCs w:val="21"/>
        </w:rPr>
        <w:t>è</w:t>
      </w:r>
      <w:r w:rsidRPr="19A28F93">
        <w:rPr>
          <w:rFonts w:ascii="Arial" w:hAnsi="Arial" w:cs="Arial"/>
          <w:color w:val="0070C0"/>
          <w:sz w:val="21"/>
          <w:szCs w:val="21"/>
        </w:rPr>
        <w:t xml:space="preserve"> Use the table provided to map these to the PLOs – put an X in the box where you believe there is alignment.</w:t>
      </w:r>
    </w:p>
    <w:tbl>
      <w:tblPr>
        <w:tblStyle w:val="TableGrid"/>
        <w:tblW w:w="9030" w:type="dxa"/>
        <w:tblLook w:val="04A0" w:firstRow="1" w:lastRow="0" w:firstColumn="1" w:lastColumn="0" w:noHBand="0" w:noVBand="1"/>
      </w:tblPr>
      <w:tblGrid>
        <w:gridCol w:w="1503"/>
        <w:gridCol w:w="1493"/>
        <w:gridCol w:w="1422"/>
        <w:gridCol w:w="1724"/>
        <w:gridCol w:w="1550"/>
        <w:gridCol w:w="1658"/>
      </w:tblGrid>
      <w:tr w:rsidR="00F016AB" w:rsidRPr="00735D06" w14:paraId="7274980D" w14:textId="77777777" w:rsidTr="621AC735">
        <w:trPr>
          <w:trHeight w:val="300"/>
        </w:trPr>
        <w:tc>
          <w:tcPr>
            <w:tcW w:w="1117" w:type="dxa"/>
          </w:tcPr>
          <w:p w14:paraId="3185043C" w14:textId="2672496A" w:rsidR="00F016AB" w:rsidRPr="00735D06" w:rsidRDefault="00F016AB" w:rsidP="00257F50">
            <w:pPr>
              <w:rPr>
                <w:rFonts w:ascii="Calibri" w:hAnsi="Calibri" w:cs="Calibri"/>
              </w:rPr>
            </w:pPr>
          </w:p>
        </w:tc>
        <w:tc>
          <w:tcPr>
            <w:tcW w:w="1495" w:type="dxa"/>
          </w:tcPr>
          <w:p w14:paraId="570036F4" w14:textId="61E65711" w:rsidR="00F016AB" w:rsidRPr="00735D06" w:rsidRDefault="00F016AB" w:rsidP="00257F50">
            <w:pPr>
              <w:rPr>
                <w:rFonts w:ascii="Calibri" w:hAnsi="Calibri" w:cs="Calibri"/>
                <w:b/>
                <w:bCs/>
              </w:rPr>
            </w:pPr>
            <w:r w:rsidRPr="00735D06">
              <w:rPr>
                <w:rFonts w:ascii="Calibri" w:hAnsi="Calibri" w:cs="Calibri"/>
                <w:b/>
                <w:bCs/>
              </w:rPr>
              <w:t>PLO1</w:t>
            </w:r>
          </w:p>
        </w:tc>
        <w:tc>
          <w:tcPr>
            <w:tcW w:w="1424" w:type="dxa"/>
          </w:tcPr>
          <w:p w14:paraId="3E492195" w14:textId="0E11672C" w:rsidR="00F016AB" w:rsidRPr="00735D06" w:rsidRDefault="00F016AB" w:rsidP="00257F50">
            <w:pPr>
              <w:rPr>
                <w:rFonts w:ascii="Calibri" w:hAnsi="Calibri" w:cs="Calibri"/>
                <w:b/>
                <w:bCs/>
              </w:rPr>
            </w:pPr>
            <w:r w:rsidRPr="00735D06">
              <w:rPr>
                <w:rFonts w:ascii="Calibri" w:hAnsi="Calibri" w:cs="Calibri"/>
                <w:b/>
                <w:bCs/>
              </w:rPr>
              <w:t>PLO2</w:t>
            </w:r>
          </w:p>
        </w:tc>
        <w:tc>
          <w:tcPr>
            <w:tcW w:w="1727" w:type="dxa"/>
          </w:tcPr>
          <w:p w14:paraId="169A1D09" w14:textId="04E91C47" w:rsidR="00F016AB" w:rsidRPr="00735D06" w:rsidRDefault="00F016AB" w:rsidP="00257F50">
            <w:pPr>
              <w:rPr>
                <w:rFonts w:ascii="Calibri" w:hAnsi="Calibri" w:cs="Calibri"/>
                <w:b/>
                <w:bCs/>
              </w:rPr>
            </w:pPr>
            <w:r w:rsidRPr="00735D06">
              <w:rPr>
                <w:rFonts w:ascii="Calibri" w:hAnsi="Calibri" w:cs="Calibri"/>
                <w:b/>
                <w:bCs/>
              </w:rPr>
              <w:t>PLO3</w:t>
            </w:r>
          </w:p>
        </w:tc>
        <w:tc>
          <w:tcPr>
            <w:tcW w:w="1606" w:type="dxa"/>
          </w:tcPr>
          <w:p w14:paraId="315895D2" w14:textId="71C52A32" w:rsidR="00F016AB" w:rsidRPr="00735D06" w:rsidRDefault="00F016AB" w:rsidP="00257F50">
            <w:pPr>
              <w:rPr>
                <w:rFonts w:ascii="Calibri" w:hAnsi="Calibri" w:cs="Calibri"/>
                <w:b/>
                <w:bCs/>
              </w:rPr>
            </w:pPr>
            <w:r w:rsidRPr="00735D06">
              <w:rPr>
                <w:rFonts w:ascii="Calibri" w:hAnsi="Calibri" w:cs="Calibri"/>
                <w:b/>
                <w:bCs/>
              </w:rPr>
              <w:t>PLO4</w:t>
            </w:r>
          </w:p>
        </w:tc>
        <w:tc>
          <w:tcPr>
            <w:tcW w:w="1661" w:type="dxa"/>
          </w:tcPr>
          <w:p w14:paraId="2E7871EE" w14:textId="75113204" w:rsidR="00F016AB" w:rsidRPr="00735D06" w:rsidRDefault="00F016AB" w:rsidP="00257F50">
            <w:pPr>
              <w:rPr>
                <w:rFonts w:ascii="Calibri" w:hAnsi="Calibri" w:cs="Calibri"/>
                <w:b/>
                <w:bCs/>
              </w:rPr>
            </w:pPr>
            <w:r w:rsidRPr="00735D06">
              <w:rPr>
                <w:rFonts w:ascii="Calibri" w:hAnsi="Calibri" w:cs="Calibri"/>
                <w:b/>
                <w:bCs/>
              </w:rPr>
              <w:t>PLO5</w:t>
            </w:r>
          </w:p>
        </w:tc>
      </w:tr>
      <w:tr w:rsidR="00364E14" w:rsidRPr="00735D06" w14:paraId="7E009092" w14:textId="77777777" w:rsidTr="621AC735">
        <w:trPr>
          <w:trHeight w:val="300"/>
        </w:trPr>
        <w:tc>
          <w:tcPr>
            <w:tcW w:w="1117" w:type="dxa"/>
          </w:tcPr>
          <w:p w14:paraId="0B506541" w14:textId="680B92F7" w:rsidR="00364E14" w:rsidRPr="00735D06" w:rsidRDefault="00364E14" w:rsidP="00364E14">
            <w:pPr>
              <w:rPr>
                <w:rFonts w:ascii="Calibri" w:hAnsi="Calibri" w:cs="Calibri"/>
              </w:rPr>
            </w:pPr>
            <w:r w:rsidRPr="00364E14">
              <w:rPr>
                <w:rFonts w:ascii="Calibri" w:hAnsi="Calibri" w:cs="Calibri"/>
                <w:b/>
                <w:bCs/>
              </w:rPr>
              <w:t>Course Learning outcomes</w:t>
            </w:r>
          </w:p>
        </w:tc>
        <w:tc>
          <w:tcPr>
            <w:tcW w:w="1495" w:type="dxa"/>
          </w:tcPr>
          <w:p w14:paraId="26492A8F" w14:textId="294CFCB7" w:rsidR="00364E14" w:rsidRPr="00735D06" w:rsidRDefault="00364E14" w:rsidP="00364E14">
            <w:pPr>
              <w:rPr>
                <w:rFonts w:ascii="Calibri" w:hAnsi="Calibri" w:cs="Calibri"/>
                <w:b/>
                <w:bCs/>
              </w:rPr>
            </w:pPr>
            <w:r w:rsidRPr="00EC48C5">
              <w:rPr>
                <w:rFonts w:ascii="Calibri" w:hAnsi="Calibri" w:cs="Calibri"/>
                <w:b/>
                <w:bCs/>
              </w:rPr>
              <w:t xml:space="preserve">Application of Knowledge: Use legal knowledge to create innovative and ethical solutions to address national and </w:t>
            </w:r>
            <w:r w:rsidRPr="00EC48C5">
              <w:rPr>
                <w:rFonts w:ascii="Calibri" w:hAnsi="Calibri" w:cs="Calibri"/>
                <w:b/>
                <w:bCs/>
              </w:rPr>
              <w:lastRenderedPageBreak/>
              <w:t>global issues, promote justice and enhance sustainability.</w:t>
            </w:r>
          </w:p>
        </w:tc>
        <w:tc>
          <w:tcPr>
            <w:tcW w:w="1424" w:type="dxa"/>
          </w:tcPr>
          <w:p w14:paraId="5FF26F69" w14:textId="24D19971" w:rsidR="00364E14" w:rsidRPr="00735D06" w:rsidRDefault="00364E14" w:rsidP="00364E14">
            <w:pPr>
              <w:rPr>
                <w:rFonts w:ascii="Calibri" w:hAnsi="Calibri" w:cs="Calibri"/>
                <w:b/>
                <w:bCs/>
              </w:rPr>
            </w:pPr>
            <w:r w:rsidRPr="008121C6">
              <w:rPr>
                <w:rFonts w:ascii="Calibri" w:hAnsi="Calibri" w:cs="Calibri"/>
                <w:b/>
                <w:bCs/>
              </w:rPr>
              <w:lastRenderedPageBreak/>
              <w:t xml:space="preserve">Research, Analysis and Critique: Undertake legal research, and analyse and critique the operation of the law, </w:t>
            </w:r>
            <w:r w:rsidRPr="008121C6">
              <w:rPr>
                <w:rFonts w:ascii="Calibri" w:hAnsi="Calibri" w:cs="Calibri"/>
                <w:b/>
                <w:bCs/>
              </w:rPr>
              <w:lastRenderedPageBreak/>
              <w:t>informed by Indigenous knowledges and diverse social and cultural perspectives.</w:t>
            </w:r>
          </w:p>
        </w:tc>
        <w:tc>
          <w:tcPr>
            <w:tcW w:w="1727" w:type="dxa"/>
          </w:tcPr>
          <w:p w14:paraId="72A90993" w14:textId="11EEE8CA" w:rsidR="00364E14" w:rsidRPr="00735D06" w:rsidRDefault="00364E14" w:rsidP="00364E14">
            <w:pPr>
              <w:rPr>
                <w:rFonts w:ascii="Calibri" w:hAnsi="Calibri" w:cs="Calibri"/>
                <w:b/>
                <w:bCs/>
              </w:rPr>
            </w:pPr>
            <w:r w:rsidRPr="00285F20">
              <w:rPr>
                <w:rFonts w:ascii="Calibri" w:hAnsi="Calibri" w:cs="Calibri"/>
                <w:b/>
                <w:bCs/>
              </w:rPr>
              <w:lastRenderedPageBreak/>
              <w:t>Communication: Communicate skilfully using a variety of modes and technologies to advocate, provide advice and resolve legal disputes.</w:t>
            </w:r>
          </w:p>
        </w:tc>
        <w:tc>
          <w:tcPr>
            <w:tcW w:w="1606" w:type="dxa"/>
          </w:tcPr>
          <w:p w14:paraId="59E144F6" w14:textId="19DABA0B" w:rsidR="00364E14" w:rsidRPr="00735D06" w:rsidRDefault="00364E14" w:rsidP="00364E14">
            <w:pPr>
              <w:rPr>
                <w:rFonts w:ascii="Calibri" w:hAnsi="Calibri" w:cs="Calibri"/>
                <w:b/>
                <w:bCs/>
              </w:rPr>
            </w:pPr>
            <w:r w:rsidRPr="00C55B56">
              <w:rPr>
                <w:rFonts w:ascii="Calibri" w:hAnsi="Calibri" w:cs="Calibri"/>
                <w:b/>
                <w:bCs/>
              </w:rPr>
              <w:t xml:space="preserve">Professional Responsibility, Collaboration and Ethics: Contribute to the legal profession and wider community in a </w:t>
            </w:r>
            <w:r w:rsidRPr="00C55B56">
              <w:rPr>
                <w:rFonts w:ascii="Calibri" w:hAnsi="Calibri" w:cs="Calibri"/>
                <w:b/>
                <w:bCs/>
              </w:rPr>
              <w:lastRenderedPageBreak/>
              <w:t xml:space="preserve">collaborative, ethical, socially </w:t>
            </w:r>
            <w:proofErr w:type="gramStart"/>
            <w:r w:rsidRPr="00C55B56">
              <w:rPr>
                <w:rFonts w:ascii="Calibri" w:hAnsi="Calibri" w:cs="Calibri"/>
                <w:b/>
                <w:bCs/>
              </w:rPr>
              <w:t>conscious</w:t>
            </w:r>
            <w:proofErr w:type="gramEnd"/>
            <w:r w:rsidRPr="00C55B56">
              <w:rPr>
                <w:rFonts w:ascii="Calibri" w:hAnsi="Calibri" w:cs="Calibri"/>
                <w:b/>
                <w:bCs/>
              </w:rPr>
              <w:t xml:space="preserve"> and professional manner.</w:t>
            </w:r>
          </w:p>
        </w:tc>
        <w:tc>
          <w:tcPr>
            <w:tcW w:w="1661" w:type="dxa"/>
          </w:tcPr>
          <w:p w14:paraId="321F753F" w14:textId="766DA8D4" w:rsidR="00364E14" w:rsidRPr="00735D06" w:rsidRDefault="00364E14" w:rsidP="00364E14">
            <w:pPr>
              <w:rPr>
                <w:rFonts w:ascii="Calibri" w:hAnsi="Calibri" w:cs="Calibri"/>
                <w:b/>
                <w:bCs/>
              </w:rPr>
            </w:pPr>
            <w:r w:rsidRPr="00F016AB">
              <w:rPr>
                <w:rFonts w:ascii="Calibri" w:hAnsi="Calibri" w:cs="Calibri"/>
                <w:b/>
                <w:bCs/>
              </w:rPr>
              <w:lastRenderedPageBreak/>
              <w:t xml:space="preserve">Personal and Professional Growth: Exercise informed and objective judgement, achieve personal growth through reflection and </w:t>
            </w:r>
            <w:r w:rsidRPr="00F016AB">
              <w:rPr>
                <w:rFonts w:ascii="Calibri" w:hAnsi="Calibri" w:cs="Calibri"/>
                <w:b/>
                <w:bCs/>
              </w:rPr>
              <w:lastRenderedPageBreak/>
              <w:t>interact with others with professionalism and empathy.</w:t>
            </w:r>
          </w:p>
        </w:tc>
      </w:tr>
      <w:tr w:rsidR="00364E14" w:rsidRPr="00735D06" w14:paraId="193678C5" w14:textId="77777777" w:rsidTr="621AC735">
        <w:trPr>
          <w:trHeight w:val="300"/>
        </w:trPr>
        <w:tc>
          <w:tcPr>
            <w:tcW w:w="1117" w:type="dxa"/>
          </w:tcPr>
          <w:p w14:paraId="7DFA13FE" w14:textId="667BFB94" w:rsidR="00364E14" w:rsidRPr="00735D06" w:rsidRDefault="65CBECFD" w:rsidP="00932588">
            <w:r w:rsidRPr="00932588">
              <w:rPr>
                <w:rFonts w:ascii="Calibri" w:hAnsi="Calibri" w:cs="Calibri"/>
                <w:b/>
                <w:bCs/>
              </w:rPr>
              <w:lastRenderedPageBreak/>
              <w:t>CLO1</w:t>
            </w:r>
            <w:r w:rsidR="3C5DA408" w:rsidRPr="00932588">
              <w:rPr>
                <w:rFonts w:ascii="Calibri" w:hAnsi="Calibri" w:cs="Calibri"/>
                <w:b/>
                <w:bCs/>
              </w:rPr>
              <w:t xml:space="preserve"> - </w:t>
            </w:r>
            <w:r w:rsidR="3C5DA408">
              <w:t>Identify the principles of administrative law that inform the review of administrative decision making in Australian law and apply relevant principles to complex legal problems</w:t>
            </w:r>
          </w:p>
        </w:tc>
        <w:tc>
          <w:tcPr>
            <w:tcW w:w="1495" w:type="dxa"/>
          </w:tcPr>
          <w:p w14:paraId="7DDDFF6A" w14:textId="4C74C91D" w:rsidR="00364E14" w:rsidRPr="00735D06" w:rsidRDefault="3C5DA408" w:rsidP="00364E14">
            <w:pPr>
              <w:spacing w:line="259" w:lineRule="auto"/>
              <w:rPr>
                <w:rFonts w:ascii="Calibri" w:hAnsi="Calibri" w:cs="Calibri"/>
              </w:rPr>
            </w:pPr>
            <w:r w:rsidRPr="00932588">
              <w:rPr>
                <w:rFonts w:ascii="Calibri" w:hAnsi="Calibri" w:cs="Calibri"/>
              </w:rPr>
              <w:t>x</w:t>
            </w:r>
          </w:p>
        </w:tc>
        <w:tc>
          <w:tcPr>
            <w:tcW w:w="1424" w:type="dxa"/>
          </w:tcPr>
          <w:p w14:paraId="489C875C" w14:textId="77777777" w:rsidR="00364E14" w:rsidRPr="00735D06" w:rsidRDefault="00364E14" w:rsidP="00364E14">
            <w:pPr>
              <w:rPr>
                <w:rFonts w:ascii="Calibri" w:hAnsi="Calibri" w:cs="Calibri"/>
              </w:rPr>
            </w:pPr>
          </w:p>
        </w:tc>
        <w:tc>
          <w:tcPr>
            <w:tcW w:w="1727" w:type="dxa"/>
          </w:tcPr>
          <w:p w14:paraId="3801A605" w14:textId="6CB84BD2" w:rsidR="00364E14" w:rsidRPr="00735D06" w:rsidRDefault="3C5DA408" w:rsidP="00364E14">
            <w:pPr>
              <w:rPr>
                <w:rFonts w:ascii="Calibri" w:hAnsi="Calibri" w:cs="Calibri"/>
              </w:rPr>
            </w:pPr>
            <w:r w:rsidRPr="00932588">
              <w:rPr>
                <w:rFonts w:ascii="Calibri" w:hAnsi="Calibri" w:cs="Calibri"/>
              </w:rPr>
              <w:t>x</w:t>
            </w:r>
          </w:p>
        </w:tc>
        <w:tc>
          <w:tcPr>
            <w:tcW w:w="1606" w:type="dxa"/>
          </w:tcPr>
          <w:p w14:paraId="324AE03D" w14:textId="77777777" w:rsidR="00364E14" w:rsidRPr="00735D06" w:rsidRDefault="00364E14" w:rsidP="00364E14">
            <w:pPr>
              <w:rPr>
                <w:rFonts w:ascii="Calibri" w:hAnsi="Calibri" w:cs="Calibri"/>
              </w:rPr>
            </w:pPr>
          </w:p>
        </w:tc>
        <w:tc>
          <w:tcPr>
            <w:tcW w:w="1661" w:type="dxa"/>
          </w:tcPr>
          <w:p w14:paraId="7D895681" w14:textId="77777777" w:rsidR="00364E14" w:rsidRPr="00735D06" w:rsidRDefault="00364E14" w:rsidP="00364E14">
            <w:pPr>
              <w:rPr>
                <w:rFonts w:ascii="Calibri" w:hAnsi="Calibri" w:cs="Calibri"/>
              </w:rPr>
            </w:pPr>
          </w:p>
        </w:tc>
      </w:tr>
      <w:tr w:rsidR="00364E14" w:rsidRPr="00735D06" w14:paraId="46340474" w14:textId="77777777" w:rsidTr="621AC735">
        <w:trPr>
          <w:trHeight w:val="300"/>
        </w:trPr>
        <w:tc>
          <w:tcPr>
            <w:tcW w:w="1117" w:type="dxa"/>
          </w:tcPr>
          <w:p w14:paraId="59C3D589" w14:textId="2817CA53" w:rsidR="00364E14" w:rsidRPr="00735D06" w:rsidRDefault="5D138A70" w:rsidP="66F98D57">
            <w:pPr>
              <w:rPr>
                <w:rFonts w:ascii="Calibri" w:eastAsia="Calibri" w:hAnsi="Calibri" w:cs="Calibri"/>
              </w:rPr>
            </w:pPr>
            <w:r w:rsidRPr="719A98D0">
              <w:rPr>
                <w:rFonts w:ascii="Calibri" w:hAnsi="Calibri" w:cs="Calibri"/>
                <w:b/>
                <w:bCs/>
              </w:rPr>
              <w:t>CLO2</w:t>
            </w:r>
            <w:r w:rsidR="675557ED" w:rsidRPr="719A98D0">
              <w:rPr>
                <w:rFonts w:ascii="Calibri" w:hAnsi="Calibri" w:cs="Calibri"/>
                <w:b/>
                <w:bCs/>
              </w:rPr>
              <w:t xml:space="preserve"> - </w:t>
            </w:r>
            <w:r w:rsidR="675557ED">
              <w:t>Evaluate the legal frameworks surrounding the judicial and administrative review of government decisions</w:t>
            </w:r>
            <w:r w:rsidR="30BBD967" w:rsidRPr="719A98D0">
              <w:rPr>
                <w:rFonts w:ascii="Calibri" w:eastAsia="Calibri" w:hAnsi="Calibri" w:cs="Calibri"/>
                <w:color w:val="000000" w:themeColor="text1"/>
              </w:rPr>
              <w:t xml:space="preserve"> to ensure legality, </w:t>
            </w:r>
            <w:proofErr w:type="gramStart"/>
            <w:r w:rsidR="30BBD967" w:rsidRPr="719A98D0">
              <w:rPr>
                <w:rFonts w:ascii="Calibri" w:eastAsia="Calibri" w:hAnsi="Calibri" w:cs="Calibri"/>
                <w:color w:val="000000" w:themeColor="text1"/>
              </w:rPr>
              <w:t>fairness</w:t>
            </w:r>
            <w:proofErr w:type="gramEnd"/>
            <w:r w:rsidR="30BBD967" w:rsidRPr="719A98D0">
              <w:rPr>
                <w:rFonts w:ascii="Calibri" w:eastAsia="Calibri" w:hAnsi="Calibri" w:cs="Calibri"/>
                <w:color w:val="000000" w:themeColor="text1"/>
              </w:rPr>
              <w:t xml:space="preserve"> and accountability</w:t>
            </w:r>
          </w:p>
        </w:tc>
        <w:tc>
          <w:tcPr>
            <w:tcW w:w="1495" w:type="dxa"/>
          </w:tcPr>
          <w:p w14:paraId="48E3DCE8" w14:textId="3689FC65" w:rsidR="00364E14" w:rsidRPr="00735D06" w:rsidRDefault="451E5F96" w:rsidP="00364E14">
            <w:pPr>
              <w:rPr>
                <w:rFonts w:ascii="Calibri" w:hAnsi="Calibri" w:cs="Calibri"/>
              </w:rPr>
            </w:pPr>
            <w:r w:rsidRPr="00932588">
              <w:rPr>
                <w:rFonts w:ascii="Calibri" w:hAnsi="Calibri" w:cs="Calibri"/>
              </w:rPr>
              <w:t>x</w:t>
            </w:r>
          </w:p>
        </w:tc>
        <w:tc>
          <w:tcPr>
            <w:tcW w:w="1424" w:type="dxa"/>
          </w:tcPr>
          <w:p w14:paraId="689E9EF3" w14:textId="3CF39CA4" w:rsidR="00364E14" w:rsidRPr="00735D06" w:rsidRDefault="00364E14" w:rsidP="00364E14">
            <w:pPr>
              <w:rPr>
                <w:rFonts w:ascii="Calibri" w:hAnsi="Calibri" w:cs="Calibri"/>
              </w:rPr>
            </w:pPr>
          </w:p>
        </w:tc>
        <w:tc>
          <w:tcPr>
            <w:tcW w:w="1727" w:type="dxa"/>
          </w:tcPr>
          <w:p w14:paraId="2844B4FC" w14:textId="097A3612" w:rsidR="00364E14" w:rsidRPr="00735D06" w:rsidRDefault="451E5F96" w:rsidP="00364E14">
            <w:pPr>
              <w:rPr>
                <w:rFonts w:ascii="Calibri" w:hAnsi="Calibri" w:cs="Calibri"/>
              </w:rPr>
            </w:pPr>
            <w:r w:rsidRPr="00932588">
              <w:rPr>
                <w:rFonts w:ascii="Calibri" w:hAnsi="Calibri" w:cs="Calibri"/>
              </w:rPr>
              <w:t>x</w:t>
            </w:r>
          </w:p>
        </w:tc>
        <w:tc>
          <w:tcPr>
            <w:tcW w:w="1606" w:type="dxa"/>
          </w:tcPr>
          <w:p w14:paraId="6EDFDFD1" w14:textId="77777777" w:rsidR="00364E14" w:rsidRPr="00735D06" w:rsidRDefault="00364E14" w:rsidP="00364E14">
            <w:pPr>
              <w:rPr>
                <w:rFonts w:ascii="Calibri" w:hAnsi="Calibri" w:cs="Calibri"/>
              </w:rPr>
            </w:pPr>
          </w:p>
        </w:tc>
        <w:tc>
          <w:tcPr>
            <w:tcW w:w="1661" w:type="dxa"/>
          </w:tcPr>
          <w:p w14:paraId="1D9A3E94" w14:textId="77777777" w:rsidR="00364E14" w:rsidRPr="00735D06" w:rsidRDefault="00364E14" w:rsidP="00364E14">
            <w:pPr>
              <w:rPr>
                <w:rFonts w:ascii="Calibri" w:hAnsi="Calibri" w:cs="Calibri"/>
              </w:rPr>
            </w:pPr>
          </w:p>
        </w:tc>
      </w:tr>
      <w:tr w:rsidR="00364E14" w:rsidRPr="00735D06" w14:paraId="04271C04" w14:textId="77777777" w:rsidTr="621AC735">
        <w:trPr>
          <w:trHeight w:val="300"/>
        </w:trPr>
        <w:tc>
          <w:tcPr>
            <w:tcW w:w="1117" w:type="dxa"/>
          </w:tcPr>
          <w:p w14:paraId="549BBFDD" w14:textId="5B112DC9" w:rsidR="00364E14" w:rsidRPr="00735D06" w:rsidRDefault="51758886" w:rsidP="00932588">
            <w:pPr>
              <w:spacing w:after="160" w:line="259" w:lineRule="auto"/>
              <w:rPr>
                <w:rFonts w:ascii="Calibri" w:hAnsi="Calibri" w:cs="Calibri"/>
                <w:b/>
                <w:bCs/>
              </w:rPr>
            </w:pPr>
            <w:r w:rsidRPr="719A98D0">
              <w:rPr>
                <w:rFonts w:ascii="Calibri" w:hAnsi="Calibri" w:cs="Calibri"/>
                <w:b/>
                <w:bCs/>
              </w:rPr>
              <w:t>CLO3</w:t>
            </w:r>
            <w:r w:rsidR="73FA0F61" w:rsidRPr="719A98D0">
              <w:rPr>
                <w:rFonts w:ascii="Calibri" w:hAnsi="Calibri" w:cs="Calibri"/>
                <w:b/>
                <w:bCs/>
              </w:rPr>
              <w:t xml:space="preserve"> - </w:t>
            </w:r>
            <w:r w:rsidR="73FA0F61">
              <w:t xml:space="preserve">Apply </w:t>
            </w:r>
            <w:r w:rsidR="21BBD13B">
              <w:t>knowledge</w:t>
            </w:r>
            <w:r w:rsidR="73FA0F61">
              <w:t xml:space="preserve"> of the </w:t>
            </w:r>
            <w:proofErr w:type="spellStart"/>
            <w:r w:rsidR="73FA0F61">
              <w:t>the</w:t>
            </w:r>
            <w:proofErr w:type="spellEnd"/>
            <w:r w:rsidR="73FA0F61">
              <w:t xml:space="preserve"> legal </w:t>
            </w:r>
            <w:r w:rsidR="5B592497">
              <w:t>principles affecting</w:t>
            </w:r>
            <w:r w:rsidR="5F64DF4D">
              <w:t xml:space="preserve"> government decision making </w:t>
            </w:r>
            <w:r w:rsidR="5F64DF4D">
              <w:lastRenderedPageBreak/>
              <w:t>including data driven administrative decision mak</w:t>
            </w:r>
            <w:r w:rsidR="1CDB9036">
              <w:t>ing</w:t>
            </w:r>
            <w:r w:rsidR="5F64DF4D">
              <w:t xml:space="preserve"> </w:t>
            </w:r>
            <w:r w:rsidR="7FFD39F8" w:rsidRPr="719A98D0">
              <w:rPr>
                <w:rFonts w:ascii="Calibri" w:eastAsia="Calibri" w:hAnsi="Calibri" w:cs="Calibri"/>
                <w:color w:val="000000" w:themeColor="text1"/>
              </w:rPr>
              <w:t xml:space="preserve"> </w:t>
            </w:r>
            <w:r w:rsidR="53529941" w:rsidRPr="719A98D0">
              <w:rPr>
                <w:rFonts w:ascii="Calibri" w:eastAsia="Calibri" w:hAnsi="Calibri" w:cs="Calibri"/>
                <w:color w:val="000000" w:themeColor="text1"/>
              </w:rPr>
              <w:t xml:space="preserve"> </w:t>
            </w:r>
            <w:r w:rsidR="53529941" w:rsidRPr="719A98D0">
              <w:rPr>
                <w:rFonts w:ascii="Calibri" w:eastAsia="Calibri" w:hAnsi="Calibri" w:cs="Calibri"/>
              </w:rPr>
              <w:t xml:space="preserve"> </w:t>
            </w:r>
            <w:r w:rsidR="73FA0F61">
              <w:t>to solve complex legal problem</w:t>
            </w:r>
            <w:r w:rsidR="17B57AA3">
              <w:t>s</w:t>
            </w:r>
          </w:p>
        </w:tc>
        <w:tc>
          <w:tcPr>
            <w:tcW w:w="1495" w:type="dxa"/>
          </w:tcPr>
          <w:p w14:paraId="761C666F" w14:textId="1C5A7BD0" w:rsidR="00364E14" w:rsidRPr="00735D06" w:rsidRDefault="7113B3BD" w:rsidP="00364E14">
            <w:pPr>
              <w:rPr>
                <w:rFonts w:ascii="Calibri" w:hAnsi="Calibri" w:cs="Calibri"/>
              </w:rPr>
            </w:pPr>
            <w:r w:rsidRPr="00932588">
              <w:rPr>
                <w:rFonts w:ascii="Calibri" w:hAnsi="Calibri" w:cs="Calibri"/>
              </w:rPr>
              <w:lastRenderedPageBreak/>
              <w:t>x</w:t>
            </w:r>
          </w:p>
        </w:tc>
        <w:tc>
          <w:tcPr>
            <w:tcW w:w="1424" w:type="dxa"/>
          </w:tcPr>
          <w:p w14:paraId="3A92B8C5" w14:textId="77777777" w:rsidR="00364E14" w:rsidRPr="00735D06" w:rsidRDefault="00364E14" w:rsidP="00364E14">
            <w:pPr>
              <w:rPr>
                <w:rFonts w:ascii="Calibri" w:hAnsi="Calibri" w:cs="Calibri"/>
              </w:rPr>
            </w:pPr>
          </w:p>
        </w:tc>
        <w:tc>
          <w:tcPr>
            <w:tcW w:w="1727" w:type="dxa"/>
          </w:tcPr>
          <w:p w14:paraId="29C72E91" w14:textId="2ADF6770" w:rsidR="00364E14" w:rsidRPr="00735D06" w:rsidRDefault="7113B3BD" w:rsidP="00364E14">
            <w:pPr>
              <w:rPr>
                <w:rFonts w:ascii="Calibri" w:hAnsi="Calibri" w:cs="Calibri"/>
              </w:rPr>
            </w:pPr>
            <w:r w:rsidRPr="00932588">
              <w:rPr>
                <w:rFonts w:ascii="Calibri" w:hAnsi="Calibri" w:cs="Calibri"/>
              </w:rPr>
              <w:t>x</w:t>
            </w:r>
          </w:p>
        </w:tc>
        <w:tc>
          <w:tcPr>
            <w:tcW w:w="1606" w:type="dxa"/>
          </w:tcPr>
          <w:p w14:paraId="595231B6" w14:textId="77777777" w:rsidR="00364E14" w:rsidRPr="00735D06" w:rsidRDefault="00364E14" w:rsidP="00364E14">
            <w:pPr>
              <w:rPr>
                <w:rFonts w:ascii="Calibri" w:hAnsi="Calibri" w:cs="Calibri"/>
              </w:rPr>
            </w:pPr>
          </w:p>
        </w:tc>
        <w:tc>
          <w:tcPr>
            <w:tcW w:w="1661" w:type="dxa"/>
          </w:tcPr>
          <w:p w14:paraId="414A066F" w14:textId="77777777" w:rsidR="00364E14" w:rsidRPr="00735D06" w:rsidRDefault="00364E14" w:rsidP="00364E14">
            <w:pPr>
              <w:rPr>
                <w:rFonts w:ascii="Calibri" w:hAnsi="Calibri" w:cs="Calibri"/>
              </w:rPr>
            </w:pPr>
          </w:p>
        </w:tc>
      </w:tr>
      <w:tr w:rsidR="00364E14" w:rsidRPr="00735D06" w14:paraId="5E683CC6" w14:textId="77777777" w:rsidTr="621AC735">
        <w:trPr>
          <w:trHeight w:val="300"/>
        </w:trPr>
        <w:tc>
          <w:tcPr>
            <w:tcW w:w="1117" w:type="dxa"/>
          </w:tcPr>
          <w:p w14:paraId="6B6A70AF" w14:textId="79153D51" w:rsidR="00364E14" w:rsidRPr="00735D06" w:rsidRDefault="6EB83CBC" w:rsidP="00932588">
            <w:pPr>
              <w:rPr>
                <w:rFonts w:ascii="Calibri" w:hAnsi="Calibri" w:cs="Calibri"/>
                <w:b/>
                <w:bCs/>
              </w:rPr>
            </w:pPr>
            <w:r w:rsidRPr="719A98D0">
              <w:rPr>
                <w:rFonts w:ascii="Calibri" w:hAnsi="Calibri" w:cs="Calibri"/>
                <w:b/>
                <w:bCs/>
              </w:rPr>
              <w:t>CLO4</w:t>
            </w:r>
            <w:r w:rsidR="56230E0B" w:rsidRPr="719A98D0">
              <w:rPr>
                <w:rFonts w:ascii="Calibri" w:hAnsi="Calibri" w:cs="Calibri"/>
                <w:b/>
                <w:bCs/>
              </w:rPr>
              <w:t xml:space="preserve"> - </w:t>
            </w:r>
            <w:r w:rsidR="56230E0B">
              <w:t xml:space="preserve">Prepare written arguments for a legal audience in the field of </w:t>
            </w:r>
            <w:r w:rsidR="38781E4D">
              <w:t>a</w:t>
            </w:r>
            <w:r w:rsidR="56230E0B">
              <w:t xml:space="preserve">dministrative </w:t>
            </w:r>
            <w:r w:rsidR="60426445">
              <w:t>l</w:t>
            </w:r>
            <w:r w:rsidR="56230E0B">
              <w:t>aw addressing relevant issues to solve complex legal problems</w:t>
            </w:r>
          </w:p>
        </w:tc>
        <w:tc>
          <w:tcPr>
            <w:tcW w:w="1495" w:type="dxa"/>
          </w:tcPr>
          <w:p w14:paraId="6D71E25B" w14:textId="4AB968B1" w:rsidR="00364E14" w:rsidRPr="00735D06" w:rsidRDefault="0354D23C" w:rsidP="00364E14">
            <w:pPr>
              <w:rPr>
                <w:rFonts w:ascii="Calibri" w:hAnsi="Calibri" w:cs="Calibri"/>
              </w:rPr>
            </w:pPr>
            <w:r w:rsidRPr="00932588">
              <w:rPr>
                <w:rFonts w:ascii="Calibri" w:hAnsi="Calibri" w:cs="Calibri"/>
              </w:rPr>
              <w:t>x</w:t>
            </w:r>
          </w:p>
        </w:tc>
        <w:tc>
          <w:tcPr>
            <w:tcW w:w="1424" w:type="dxa"/>
          </w:tcPr>
          <w:p w14:paraId="4505B5C5" w14:textId="77777777" w:rsidR="00364E14" w:rsidRPr="00735D06" w:rsidRDefault="00364E14" w:rsidP="00364E14">
            <w:pPr>
              <w:rPr>
                <w:rFonts w:ascii="Calibri" w:hAnsi="Calibri" w:cs="Calibri"/>
              </w:rPr>
            </w:pPr>
          </w:p>
        </w:tc>
        <w:tc>
          <w:tcPr>
            <w:tcW w:w="1727" w:type="dxa"/>
          </w:tcPr>
          <w:p w14:paraId="071B1206" w14:textId="048B62B8" w:rsidR="00364E14" w:rsidRPr="00735D06" w:rsidRDefault="0354D23C" w:rsidP="00364E14">
            <w:pPr>
              <w:rPr>
                <w:rFonts w:ascii="Calibri" w:hAnsi="Calibri" w:cs="Calibri"/>
              </w:rPr>
            </w:pPr>
            <w:r w:rsidRPr="00932588">
              <w:rPr>
                <w:rFonts w:ascii="Calibri" w:hAnsi="Calibri" w:cs="Calibri"/>
              </w:rPr>
              <w:t>x</w:t>
            </w:r>
          </w:p>
        </w:tc>
        <w:tc>
          <w:tcPr>
            <w:tcW w:w="1606" w:type="dxa"/>
          </w:tcPr>
          <w:p w14:paraId="348F2049" w14:textId="77777777" w:rsidR="00364E14" w:rsidRPr="00735D06" w:rsidRDefault="00364E14" w:rsidP="00364E14">
            <w:pPr>
              <w:rPr>
                <w:rFonts w:ascii="Calibri" w:hAnsi="Calibri" w:cs="Calibri"/>
              </w:rPr>
            </w:pPr>
          </w:p>
        </w:tc>
        <w:tc>
          <w:tcPr>
            <w:tcW w:w="1661" w:type="dxa"/>
          </w:tcPr>
          <w:p w14:paraId="71D65B85" w14:textId="77777777" w:rsidR="00364E14" w:rsidRPr="00735D06" w:rsidRDefault="00364E14" w:rsidP="00364E14">
            <w:pPr>
              <w:rPr>
                <w:rFonts w:ascii="Calibri" w:hAnsi="Calibri" w:cs="Calibri"/>
              </w:rPr>
            </w:pPr>
          </w:p>
        </w:tc>
      </w:tr>
      <w:tr w:rsidR="00364E14" w:rsidRPr="00735D06" w14:paraId="64DA7349" w14:textId="77777777" w:rsidTr="621AC735">
        <w:trPr>
          <w:trHeight w:val="300"/>
        </w:trPr>
        <w:tc>
          <w:tcPr>
            <w:tcW w:w="1117" w:type="dxa"/>
          </w:tcPr>
          <w:p w14:paraId="4549D1E0" w14:textId="69CBBE7F" w:rsidR="00364E14" w:rsidRPr="00735D06" w:rsidRDefault="6EB83CBC" w:rsidP="00932588">
            <w:r w:rsidRPr="719A98D0">
              <w:rPr>
                <w:rFonts w:ascii="Calibri" w:hAnsi="Calibri" w:cs="Calibri"/>
                <w:b/>
                <w:bCs/>
              </w:rPr>
              <w:t>CLO5</w:t>
            </w:r>
            <w:r w:rsidR="5B3BC9A3" w:rsidRPr="719A98D0">
              <w:rPr>
                <w:rFonts w:ascii="Calibri" w:hAnsi="Calibri" w:cs="Calibri"/>
                <w:b/>
                <w:bCs/>
              </w:rPr>
              <w:t xml:space="preserve"> - </w:t>
            </w:r>
            <w:r w:rsidR="5B3BC9A3">
              <w:t xml:space="preserve">Present oral arguments for a legal audience in the field of </w:t>
            </w:r>
            <w:r w:rsidR="6C80294C">
              <w:t>a</w:t>
            </w:r>
            <w:r w:rsidR="5B3BC9A3">
              <w:t xml:space="preserve">dministrative </w:t>
            </w:r>
            <w:r w:rsidR="7B91701A">
              <w:t>l</w:t>
            </w:r>
            <w:r w:rsidR="5B3BC9A3">
              <w:t>aw addressing relevant issues to solve complex legal problem</w:t>
            </w:r>
            <w:r w:rsidR="7F1D9399">
              <w:t>s</w:t>
            </w:r>
          </w:p>
        </w:tc>
        <w:tc>
          <w:tcPr>
            <w:tcW w:w="1495" w:type="dxa"/>
          </w:tcPr>
          <w:p w14:paraId="6A9DA32F" w14:textId="755FBFDF" w:rsidR="00364E14" w:rsidRPr="00735D06" w:rsidRDefault="03E646EF" w:rsidP="00364E14">
            <w:pPr>
              <w:rPr>
                <w:rFonts w:ascii="Calibri" w:hAnsi="Calibri" w:cs="Calibri"/>
              </w:rPr>
            </w:pPr>
            <w:r w:rsidRPr="00932588">
              <w:rPr>
                <w:rFonts w:ascii="Calibri" w:hAnsi="Calibri" w:cs="Calibri"/>
              </w:rPr>
              <w:t>x</w:t>
            </w:r>
          </w:p>
        </w:tc>
        <w:tc>
          <w:tcPr>
            <w:tcW w:w="1424" w:type="dxa"/>
          </w:tcPr>
          <w:p w14:paraId="24EE5D40" w14:textId="71E7C080" w:rsidR="00364E14" w:rsidRPr="00735D06" w:rsidRDefault="00364E14" w:rsidP="00364E14">
            <w:pPr>
              <w:rPr>
                <w:rFonts w:ascii="Calibri" w:hAnsi="Calibri" w:cs="Calibri"/>
              </w:rPr>
            </w:pPr>
          </w:p>
        </w:tc>
        <w:tc>
          <w:tcPr>
            <w:tcW w:w="1727" w:type="dxa"/>
          </w:tcPr>
          <w:p w14:paraId="1505686B" w14:textId="6A1BD1FE" w:rsidR="00364E14" w:rsidRPr="00735D06" w:rsidRDefault="03E646EF" w:rsidP="00364E14">
            <w:pPr>
              <w:rPr>
                <w:rFonts w:ascii="Calibri" w:hAnsi="Calibri" w:cs="Calibri"/>
              </w:rPr>
            </w:pPr>
            <w:r w:rsidRPr="00932588">
              <w:rPr>
                <w:rFonts w:ascii="Calibri" w:hAnsi="Calibri" w:cs="Calibri"/>
              </w:rPr>
              <w:t>x</w:t>
            </w:r>
          </w:p>
        </w:tc>
        <w:tc>
          <w:tcPr>
            <w:tcW w:w="1606" w:type="dxa"/>
          </w:tcPr>
          <w:p w14:paraId="323259F4" w14:textId="798C348B" w:rsidR="00364E14" w:rsidRPr="00735D06" w:rsidRDefault="00364E14" w:rsidP="00364E14">
            <w:pPr>
              <w:rPr>
                <w:rFonts w:ascii="Calibri" w:hAnsi="Calibri" w:cs="Calibri"/>
              </w:rPr>
            </w:pPr>
          </w:p>
        </w:tc>
        <w:tc>
          <w:tcPr>
            <w:tcW w:w="1661" w:type="dxa"/>
          </w:tcPr>
          <w:p w14:paraId="3C03A29A" w14:textId="25CDF334" w:rsidR="00364E14" w:rsidRPr="00735D06" w:rsidRDefault="00364E14" w:rsidP="00364E14">
            <w:pPr>
              <w:rPr>
                <w:rFonts w:ascii="Calibri" w:hAnsi="Calibri" w:cs="Calibri"/>
              </w:rPr>
            </w:pPr>
          </w:p>
        </w:tc>
      </w:tr>
    </w:tbl>
    <w:p w14:paraId="1C2C8DF6" w14:textId="705740C3" w:rsidR="621AC735" w:rsidRDefault="621AC735"/>
    <w:p w14:paraId="2CE9D213" w14:textId="475DCB30" w:rsidR="009F3E2E" w:rsidRDefault="009F3E2E" w:rsidP="5F996013">
      <w:pPr>
        <w:rPr>
          <w:rFonts w:ascii="Arial" w:hAnsi="Arial" w:cs="Arial"/>
          <w:b/>
          <w:bCs/>
        </w:rPr>
      </w:pPr>
    </w:p>
    <w:p w14:paraId="3A1A04DC" w14:textId="2762DEFA" w:rsidR="1A207CD4" w:rsidRDefault="1A207CD4">
      <w:r>
        <w:br w:type="page"/>
      </w:r>
    </w:p>
    <w:p w14:paraId="0349F102" w14:textId="35E84EF3" w:rsidR="00604FA4" w:rsidRDefault="003F0D8E" w:rsidP="003F0D8E">
      <w:pPr>
        <w:pStyle w:val="Heading20"/>
      </w:pPr>
      <w:r>
        <w:lastRenderedPageBreak/>
        <w:t>SECTION</w:t>
      </w:r>
      <w:r w:rsidR="00CC4C2E">
        <w:t xml:space="preserve"> 3:</w:t>
      </w:r>
      <w:r>
        <w:t xml:space="preserve"> </w:t>
      </w:r>
      <w:r w:rsidR="00CC4C2E">
        <w:t>A</w:t>
      </w:r>
      <w:r>
        <w:t>ssessment</w:t>
      </w:r>
      <w:r w:rsidR="00712287">
        <w:t xml:space="preserve">  </w:t>
      </w:r>
    </w:p>
    <w:p w14:paraId="454AC20B" w14:textId="0EABE545" w:rsidR="003F0D8E" w:rsidRPr="007D75A7" w:rsidRDefault="008460E0" w:rsidP="00680409">
      <w:r>
        <w:t>Within this course</w:t>
      </w:r>
      <w:r w:rsidR="00712287">
        <w:t xml:space="preserve"> assessment </w:t>
      </w:r>
      <w:r>
        <w:t xml:space="preserve">section, </w:t>
      </w:r>
      <w:r w:rsidR="000F0170">
        <w:t xml:space="preserve">broadly </w:t>
      </w:r>
      <w:r w:rsidR="00FD0F6F">
        <w:t>articulate the why, the what</w:t>
      </w:r>
      <w:r w:rsidR="007B714C">
        <w:t>,</w:t>
      </w:r>
      <w:r w:rsidR="00FD0F6F">
        <w:t xml:space="preserve"> and </w:t>
      </w:r>
      <w:r w:rsidR="007B714C">
        <w:t xml:space="preserve">the </w:t>
      </w:r>
      <w:bookmarkStart w:id="2" w:name="_Int_nHBP2HuY"/>
      <w:r w:rsidR="00FD0F6F">
        <w:t>how</w:t>
      </w:r>
      <w:bookmarkEnd w:id="2"/>
      <w:r w:rsidR="00FD0F6F">
        <w:t xml:space="preserve"> of </w:t>
      </w:r>
      <w:r w:rsidR="00604FA4">
        <w:t>assessment</w:t>
      </w:r>
      <w:r w:rsidR="00DA5B08">
        <w:t xml:space="preserve"> without necessarily getting in</w:t>
      </w:r>
      <w:r w:rsidR="00872B53">
        <w:t xml:space="preserve">to the specifics of the </w:t>
      </w:r>
      <w:r>
        <w:t xml:space="preserve">individual </w:t>
      </w:r>
      <w:r w:rsidR="00872B53">
        <w:t>assessment tasks themselves.</w:t>
      </w:r>
      <w:r>
        <w:t xml:space="preserve"> This </w:t>
      </w:r>
      <w:r w:rsidR="00F03E6E">
        <w:t xml:space="preserve">level of detail will then be determined at a later stage of the course development processes. </w:t>
      </w:r>
    </w:p>
    <w:p w14:paraId="6002E933" w14:textId="77777777" w:rsidR="003F0D8E" w:rsidRDefault="003F0D8E" w:rsidP="00F03E6E">
      <w:pPr>
        <w:rPr>
          <w:lang w:eastAsia="en-AU"/>
        </w:rPr>
      </w:pPr>
    </w:p>
    <w:p w14:paraId="159AF372" w14:textId="45CF3C91" w:rsidR="008E6CD0" w:rsidRDefault="19A28F93" w:rsidP="003F0D8E">
      <w:pPr>
        <w:tabs>
          <w:tab w:val="left" w:pos="418"/>
        </w:tabs>
        <w:spacing w:after="0" w:line="240" w:lineRule="auto"/>
        <w:textAlignment w:val="baseline"/>
        <w:rPr>
          <w:rFonts w:ascii="Arial" w:eastAsia="Times New Roman" w:hAnsi="Arial" w:cs="Arial"/>
          <w:b/>
          <w:bCs/>
          <w:color w:val="000000"/>
          <w:lang w:eastAsia="en-AU"/>
        </w:rPr>
      </w:pPr>
      <w:r w:rsidRPr="19A28F93">
        <w:rPr>
          <w:rFonts w:ascii="Arial" w:eastAsia="Times New Roman" w:hAnsi="Arial" w:cs="Arial"/>
          <w:b/>
          <w:bCs/>
          <w:color w:val="000000" w:themeColor="text1"/>
          <w:lang w:eastAsia="en-AU"/>
        </w:rPr>
        <w:t>3.1: Assessment rationale and approach</w:t>
      </w:r>
    </w:p>
    <w:p w14:paraId="54A6CF46" w14:textId="18707322" w:rsidR="004A0CEA" w:rsidRDefault="00417D68" w:rsidP="29687399">
      <w:pPr>
        <w:shd w:val="clear" w:color="auto" w:fill="DEEAF6" w:themeFill="accent5" w:themeFillTint="33"/>
        <w:spacing w:after="0" w:line="240" w:lineRule="auto"/>
        <w:rPr>
          <w:rFonts w:ascii="Arial" w:hAnsi="Arial" w:cs="Arial"/>
          <w:color w:val="0070C0"/>
          <w:sz w:val="21"/>
          <w:szCs w:val="21"/>
        </w:rPr>
      </w:pPr>
      <w:r>
        <w:rPr>
          <w:rFonts w:ascii="Wingdings" w:eastAsia="Wingdings" w:hAnsi="Wingdings" w:cs="Wingdings"/>
          <w:color w:val="0070C0"/>
          <w:sz w:val="21"/>
          <w:szCs w:val="21"/>
        </w:rPr>
        <w:t>è</w:t>
      </w:r>
      <w:r>
        <w:rPr>
          <w:rFonts w:ascii="Arial" w:hAnsi="Arial" w:cs="Arial"/>
          <w:color w:val="0070C0"/>
          <w:sz w:val="21"/>
          <w:szCs w:val="21"/>
        </w:rPr>
        <w:t xml:space="preserve"> </w:t>
      </w:r>
      <w:r w:rsidR="004A0CEA" w:rsidRPr="29687399">
        <w:rPr>
          <w:rFonts w:ascii="Arial" w:hAnsi="Arial" w:cs="Arial"/>
          <w:color w:val="0070C0"/>
          <w:sz w:val="21"/>
          <w:szCs w:val="21"/>
        </w:rPr>
        <w:t>Describe</w:t>
      </w:r>
      <w:r w:rsidR="002D2FEC" w:rsidRPr="29687399">
        <w:rPr>
          <w:rFonts w:ascii="Arial" w:hAnsi="Arial" w:cs="Arial"/>
          <w:color w:val="0070C0"/>
          <w:sz w:val="21"/>
          <w:szCs w:val="21"/>
        </w:rPr>
        <w:t xml:space="preserve"> </w:t>
      </w:r>
      <w:r w:rsidR="00984A0B" w:rsidRPr="29687399">
        <w:rPr>
          <w:rFonts w:ascii="Arial" w:hAnsi="Arial" w:cs="Arial"/>
          <w:color w:val="0070C0"/>
          <w:sz w:val="21"/>
          <w:szCs w:val="21"/>
        </w:rPr>
        <w:t>what the course assessment</w:t>
      </w:r>
      <w:r w:rsidR="007822F8" w:rsidRPr="29687399">
        <w:rPr>
          <w:rFonts w:ascii="Arial" w:hAnsi="Arial" w:cs="Arial"/>
          <w:color w:val="0070C0"/>
          <w:sz w:val="21"/>
          <w:szCs w:val="21"/>
        </w:rPr>
        <w:t>s broadly</w:t>
      </w:r>
      <w:r w:rsidR="00984A0B" w:rsidRPr="29687399">
        <w:rPr>
          <w:rFonts w:ascii="Arial" w:hAnsi="Arial" w:cs="Arial"/>
          <w:color w:val="0070C0"/>
          <w:sz w:val="21"/>
          <w:szCs w:val="21"/>
        </w:rPr>
        <w:t xml:space="preserve"> aim for students to demonstrate</w:t>
      </w:r>
      <w:r w:rsidR="00560809" w:rsidRPr="29687399">
        <w:rPr>
          <w:rFonts w:ascii="Arial" w:hAnsi="Arial" w:cs="Arial"/>
          <w:color w:val="0070C0"/>
          <w:sz w:val="21"/>
          <w:szCs w:val="21"/>
        </w:rPr>
        <w:t xml:space="preserve"> and why this is important. </w:t>
      </w:r>
      <w:r w:rsidR="0E881D87" w:rsidRPr="29687399">
        <w:rPr>
          <w:rFonts w:ascii="Arial" w:hAnsi="Arial" w:cs="Arial"/>
          <w:color w:val="0070C0"/>
          <w:sz w:val="21"/>
          <w:szCs w:val="21"/>
        </w:rPr>
        <w:t xml:space="preserve">You do not need to describe details of the assessments, rather any high-level considerations that must be incorporated in later stages of course development to ensure a programmatic approach to assessment is taken. </w:t>
      </w:r>
      <w:r w:rsidR="0023631F">
        <w:rPr>
          <w:rFonts w:ascii="Arial" w:hAnsi="Arial" w:cs="Arial"/>
          <w:color w:val="0070C0"/>
          <w:sz w:val="21"/>
          <w:szCs w:val="21"/>
        </w:rPr>
        <w:t>[</w:t>
      </w:r>
      <w:hyperlink r:id="rId18" w:history="1">
        <w:r w:rsidR="0023631F" w:rsidRPr="0023631F">
          <w:rPr>
            <w:rStyle w:val="Hyperlink"/>
            <w:rFonts w:ascii="Arial" w:hAnsi="Arial" w:cs="Arial"/>
            <w:sz w:val="21"/>
            <w:szCs w:val="21"/>
          </w:rPr>
          <w:t>More information</w:t>
        </w:r>
      </w:hyperlink>
      <w:r w:rsidR="0023631F">
        <w:rPr>
          <w:rFonts w:ascii="Arial" w:hAnsi="Arial" w:cs="Arial"/>
          <w:color w:val="0070C0"/>
          <w:sz w:val="21"/>
          <w:szCs w:val="21"/>
        </w:rPr>
        <w:t>]</w:t>
      </w:r>
    </w:p>
    <w:p w14:paraId="21794E7C" w14:textId="0D53CD00" w:rsidR="29687399" w:rsidRDefault="29687399" w:rsidP="29687399">
      <w:pPr>
        <w:shd w:val="clear" w:color="auto" w:fill="DEEAF6" w:themeFill="accent5" w:themeFillTint="33"/>
        <w:spacing w:after="0" w:line="240" w:lineRule="auto"/>
        <w:rPr>
          <w:rFonts w:ascii="Arial" w:hAnsi="Arial" w:cs="Arial"/>
          <w:color w:val="0070C0"/>
          <w:sz w:val="21"/>
          <w:szCs w:val="21"/>
        </w:rPr>
      </w:pPr>
    </w:p>
    <w:p w14:paraId="590B650F" w14:textId="083295B4" w:rsidR="00560809" w:rsidRDefault="00560809" w:rsidP="29687399">
      <w:pPr>
        <w:shd w:val="clear" w:color="auto" w:fill="DEEAF6" w:themeFill="accent5" w:themeFillTint="33"/>
        <w:spacing w:after="0" w:line="240" w:lineRule="auto"/>
        <w:rPr>
          <w:rFonts w:ascii="Arial" w:hAnsi="Arial" w:cs="Arial"/>
          <w:color w:val="0070C0"/>
          <w:sz w:val="21"/>
          <w:szCs w:val="21"/>
        </w:rPr>
      </w:pPr>
      <w:r w:rsidRPr="29687399">
        <w:rPr>
          <w:rFonts w:ascii="Arial" w:hAnsi="Arial" w:cs="Arial"/>
          <w:color w:val="0070C0"/>
          <w:sz w:val="21"/>
          <w:szCs w:val="21"/>
        </w:rPr>
        <w:t xml:space="preserve">Also indicate </w:t>
      </w:r>
      <w:r w:rsidR="007822F8" w:rsidRPr="29687399">
        <w:rPr>
          <w:rFonts w:ascii="Arial" w:hAnsi="Arial" w:cs="Arial"/>
          <w:color w:val="0070C0"/>
          <w:sz w:val="21"/>
          <w:szCs w:val="21"/>
        </w:rPr>
        <w:t xml:space="preserve">any critical </w:t>
      </w:r>
      <w:r w:rsidRPr="29687399">
        <w:rPr>
          <w:rFonts w:ascii="Arial" w:hAnsi="Arial" w:cs="Arial"/>
          <w:color w:val="0070C0"/>
          <w:sz w:val="21"/>
          <w:szCs w:val="21"/>
        </w:rPr>
        <w:t xml:space="preserve">assessment </w:t>
      </w:r>
      <w:r w:rsidR="00C14C0B" w:rsidRPr="29687399">
        <w:rPr>
          <w:rFonts w:ascii="Arial" w:hAnsi="Arial" w:cs="Arial"/>
          <w:color w:val="0070C0"/>
          <w:sz w:val="21"/>
          <w:szCs w:val="21"/>
        </w:rPr>
        <w:t>approach</w:t>
      </w:r>
      <w:r w:rsidR="003E78E6" w:rsidRPr="29687399">
        <w:rPr>
          <w:rFonts w:ascii="Arial" w:hAnsi="Arial" w:cs="Arial"/>
          <w:color w:val="0070C0"/>
          <w:sz w:val="21"/>
          <w:szCs w:val="21"/>
        </w:rPr>
        <w:t xml:space="preserve">es that need to be included within this course in support of </w:t>
      </w:r>
      <w:r w:rsidR="2A49DBD8" w:rsidRPr="29687399">
        <w:rPr>
          <w:rFonts w:ascii="Arial" w:hAnsi="Arial" w:cs="Arial"/>
          <w:color w:val="0070C0"/>
          <w:sz w:val="21"/>
          <w:szCs w:val="21"/>
        </w:rPr>
        <w:t>p</w:t>
      </w:r>
      <w:r w:rsidR="003E78E6" w:rsidRPr="29687399">
        <w:rPr>
          <w:rFonts w:ascii="Arial" w:hAnsi="Arial" w:cs="Arial"/>
          <w:color w:val="0070C0"/>
          <w:sz w:val="21"/>
          <w:szCs w:val="21"/>
        </w:rPr>
        <w:t>rogrammatic skill development and assessment demonstration</w:t>
      </w:r>
      <w:r w:rsidR="007B714C" w:rsidRPr="29687399">
        <w:rPr>
          <w:rFonts w:ascii="Arial" w:hAnsi="Arial" w:cs="Arial"/>
          <w:color w:val="0070C0"/>
          <w:sz w:val="21"/>
          <w:szCs w:val="21"/>
        </w:rPr>
        <w:t>,</w:t>
      </w:r>
      <w:r w:rsidR="00C14C0B" w:rsidRPr="29687399">
        <w:rPr>
          <w:rFonts w:ascii="Arial" w:hAnsi="Arial" w:cs="Arial"/>
          <w:color w:val="0070C0"/>
          <w:sz w:val="21"/>
          <w:szCs w:val="21"/>
        </w:rPr>
        <w:t xml:space="preserve"> </w:t>
      </w:r>
      <w:r w:rsidR="008475E0" w:rsidRPr="29687399">
        <w:rPr>
          <w:rFonts w:ascii="Arial" w:hAnsi="Arial" w:cs="Arial"/>
          <w:color w:val="0070C0"/>
          <w:sz w:val="21"/>
          <w:szCs w:val="21"/>
        </w:rPr>
        <w:t>e.g.</w:t>
      </w:r>
      <w:r w:rsidR="007822F8" w:rsidRPr="29687399">
        <w:rPr>
          <w:rFonts w:ascii="Arial" w:hAnsi="Arial" w:cs="Arial"/>
          <w:color w:val="0070C0"/>
          <w:sz w:val="21"/>
          <w:szCs w:val="21"/>
        </w:rPr>
        <w:t>,</w:t>
      </w:r>
      <w:r w:rsidR="008475E0" w:rsidRPr="29687399">
        <w:rPr>
          <w:rFonts w:ascii="Arial" w:hAnsi="Arial" w:cs="Arial"/>
          <w:color w:val="0070C0"/>
          <w:sz w:val="21"/>
          <w:szCs w:val="21"/>
        </w:rPr>
        <w:t xml:space="preserve"> project</w:t>
      </w:r>
      <w:r w:rsidR="004B58E5" w:rsidRPr="29687399">
        <w:rPr>
          <w:rFonts w:ascii="Arial" w:hAnsi="Arial" w:cs="Arial"/>
          <w:color w:val="0070C0"/>
          <w:sz w:val="21"/>
          <w:szCs w:val="21"/>
        </w:rPr>
        <w:t>-based,</w:t>
      </w:r>
      <w:r w:rsidR="095994D3" w:rsidRPr="29687399">
        <w:rPr>
          <w:rFonts w:ascii="Arial" w:hAnsi="Arial" w:cs="Arial"/>
          <w:color w:val="0070C0"/>
          <w:sz w:val="21"/>
          <w:szCs w:val="21"/>
        </w:rPr>
        <w:t xml:space="preserve"> practical, oral, problem solving</w:t>
      </w:r>
      <w:r w:rsidR="003E78E6" w:rsidRPr="29687399">
        <w:rPr>
          <w:rFonts w:ascii="Arial" w:hAnsi="Arial" w:cs="Arial"/>
          <w:color w:val="0070C0"/>
          <w:sz w:val="21"/>
          <w:szCs w:val="21"/>
        </w:rPr>
        <w:t>, team/group work</w:t>
      </w:r>
      <w:r w:rsidR="095994D3" w:rsidRPr="29687399">
        <w:rPr>
          <w:rFonts w:ascii="Arial" w:hAnsi="Arial" w:cs="Arial"/>
          <w:color w:val="0070C0"/>
          <w:sz w:val="21"/>
          <w:szCs w:val="21"/>
        </w:rPr>
        <w:t>.</w:t>
      </w:r>
      <w:r w:rsidR="62C9A329" w:rsidRPr="29687399">
        <w:rPr>
          <w:rFonts w:ascii="Arial" w:hAnsi="Arial" w:cs="Arial"/>
          <w:color w:val="0070C0"/>
          <w:sz w:val="21"/>
          <w:szCs w:val="21"/>
        </w:rPr>
        <w:t xml:space="preserve"> </w:t>
      </w:r>
    </w:p>
    <w:p w14:paraId="7D19903F" w14:textId="3F02F799" w:rsidR="29687399" w:rsidRDefault="29687399" w:rsidP="29687399">
      <w:pPr>
        <w:shd w:val="clear" w:color="auto" w:fill="DEEAF6" w:themeFill="accent5" w:themeFillTint="33"/>
        <w:spacing w:after="0" w:line="240" w:lineRule="auto"/>
        <w:rPr>
          <w:rFonts w:ascii="Arial" w:hAnsi="Arial" w:cs="Arial"/>
          <w:color w:val="0070C0"/>
          <w:sz w:val="21"/>
          <w:szCs w:val="21"/>
        </w:rPr>
      </w:pPr>
    </w:p>
    <w:p w14:paraId="35B0E044" w14:textId="3165CFC3" w:rsidR="2FC65EF2" w:rsidRDefault="2FC65EF2" w:rsidP="29687399">
      <w:pPr>
        <w:shd w:val="clear" w:color="auto" w:fill="DEEAF6" w:themeFill="accent5" w:themeFillTint="33"/>
        <w:spacing w:after="0" w:line="240" w:lineRule="auto"/>
        <w:rPr>
          <w:rFonts w:ascii="Arial" w:hAnsi="Arial" w:cs="Arial"/>
          <w:color w:val="0070C0"/>
          <w:sz w:val="21"/>
          <w:szCs w:val="21"/>
        </w:rPr>
      </w:pPr>
      <w:r w:rsidRPr="4598CEE5">
        <w:rPr>
          <w:rFonts w:ascii="Arial" w:hAnsi="Arial" w:cs="Arial"/>
          <w:color w:val="0070C0"/>
          <w:sz w:val="21"/>
          <w:szCs w:val="21"/>
        </w:rPr>
        <w:t>Add</w:t>
      </w:r>
      <w:r w:rsidR="00362CAF" w:rsidRPr="4598CEE5">
        <w:rPr>
          <w:rFonts w:ascii="Arial" w:hAnsi="Arial" w:cs="Arial"/>
          <w:color w:val="0070C0"/>
          <w:sz w:val="21"/>
          <w:szCs w:val="21"/>
        </w:rPr>
        <w:t xml:space="preserve">itionally, </w:t>
      </w:r>
      <w:r w:rsidR="004E5B95" w:rsidRPr="4598CEE5">
        <w:rPr>
          <w:rFonts w:ascii="Arial" w:hAnsi="Arial" w:cs="Arial"/>
          <w:color w:val="0070C0"/>
          <w:sz w:val="21"/>
          <w:szCs w:val="21"/>
        </w:rPr>
        <w:t xml:space="preserve">articulate </w:t>
      </w:r>
      <w:r w:rsidR="00A72A2F" w:rsidRPr="4598CEE5">
        <w:rPr>
          <w:rFonts w:ascii="Arial" w:hAnsi="Arial" w:cs="Arial"/>
          <w:color w:val="0070C0"/>
          <w:sz w:val="21"/>
          <w:szCs w:val="21"/>
        </w:rPr>
        <w:t>the r</w:t>
      </w:r>
      <w:r w:rsidR="00EB6D21" w:rsidRPr="4598CEE5">
        <w:rPr>
          <w:rFonts w:ascii="Arial" w:hAnsi="Arial" w:cs="Arial"/>
          <w:color w:val="0070C0"/>
          <w:sz w:val="21"/>
          <w:szCs w:val="21"/>
        </w:rPr>
        <w:t>ole</w:t>
      </w:r>
      <w:r w:rsidRPr="4598CEE5">
        <w:rPr>
          <w:rFonts w:ascii="Arial" w:hAnsi="Arial" w:cs="Arial"/>
          <w:color w:val="0070C0"/>
          <w:sz w:val="21"/>
          <w:szCs w:val="21"/>
        </w:rPr>
        <w:t xml:space="preserve"> Gen</w:t>
      </w:r>
      <w:r w:rsidR="3DA01D30" w:rsidRPr="4598CEE5">
        <w:rPr>
          <w:rFonts w:ascii="Arial" w:hAnsi="Arial" w:cs="Arial"/>
          <w:color w:val="0070C0"/>
          <w:sz w:val="21"/>
          <w:szCs w:val="21"/>
        </w:rPr>
        <w:t>erative</w:t>
      </w:r>
      <w:r w:rsidRPr="4598CEE5">
        <w:rPr>
          <w:rFonts w:ascii="Arial" w:hAnsi="Arial" w:cs="Arial"/>
          <w:color w:val="0070C0"/>
          <w:sz w:val="21"/>
          <w:szCs w:val="21"/>
        </w:rPr>
        <w:t xml:space="preserve"> </w:t>
      </w:r>
      <w:r w:rsidR="440D468C" w:rsidRPr="4598CEE5">
        <w:rPr>
          <w:rFonts w:ascii="Arial" w:hAnsi="Arial" w:cs="Arial"/>
          <w:color w:val="0070C0"/>
          <w:sz w:val="21"/>
          <w:szCs w:val="21"/>
        </w:rPr>
        <w:t xml:space="preserve">Artificial </w:t>
      </w:r>
      <w:r w:rsidRPr="4598CEE5">
        <w:rPr>
          <w:rFonts w:ascii="Arial" w:hAnsi="Arial" w:cs="Arial"/>
          <w:color w:val="0070C0"/>
          <w:sz w:val="21"/>
          <w:szCs w:val="21"/>
        </w:rPr>
        <w:t>I</w:t>
      </w:r>
      <w:r w:rsidR="4209E2CE" w:rsidRPr="4598CEE5">
        <w:rPr>
          <w:rFonts w:ascii="Arial" w:hAnsi="Arial" w:cs="Arial"/>
          <w:color w:val="0070C0"/>
          <w:sz w:val="21"/>
          <w:szCs w:val="21"/>
        </w:rPr>
        <w:t>ntelligence (</w:t>
      </w:r>
      <w:r w:rsidRPr="4598CEE5">
        <w:rPr>
          <w:rFonts w:ascii="Arial" w:hAnsi="Arial" w:cs="Arial"/>
          <w:color w:val="0070C0"/>
          <w:sz w:val="21"/>
          <w:szCs w:val="21"/>
        </w:rPr>
        <w:t>Gen AI</w:t>
      </w:r>
      <w:r w:rsidR="4209E2CE" w:rsidRPr="4598CEE5">
        <w:rPr>
          <w:rFonts w:ascii="Arial" w:hAnsi="Arial" w:cs="Arial"/>
          <w:color w:val="0070C0"/>
          <w:sz w:val="21"/>
          <w:szCs w:val="21"/>
        </w:rPr>
        <w:t>)</w:t>
      </w:r>
      <w:r w:rsidRPr="4598CEE5">
        <w:rPr>
          <w:rFonts w:ascii="Arial" w:hAnsi="Arial" w:cs="Arial"/>
          <w:color w:val="0070C0"/>
          <w:sz w:val="21"/>
          <w:szCs w:val="21"/>
        </w:rPr>
        <w:t xml:space="preserve"> might </w:t>
      </w:r>
      <w:r w:rsidR="00EB6D21" w:rsidRPr="4598CEE5">
        <w:rPr>
          <w:rFonts w:ascii="Arial" w:hAnsi="Arial" w:cs="Arial"/>
          <w:color w:val="0070C0"/>
          <w:sz w:val="21"/>
          <w:szCs w:val="21"/>
        </w:rPr>
        <w:t>play (if at all)</w:t>
      </w:r>
      <w:r w:rsidRPr="4598CEE5">
        <w:rPr>
          <w:rFonts w:ascii="Arial" w:hAnsi="Arial" w:cs="Arial"/>
          <w:color w:val="0070C0"/>
          <w:sz w:val="21"/>
          <w:szCs w:val="21"/>
        </w:rPr>
        <w:t xml:space="preserve"> for assessments in this course</w:t>
      </w:r>
      <w:r w:rsidR="004E5B95" w:rsidRPr="4598CEE5">
        <w:rPr>
          <w:rFonts w:ascii="Arial" w:hAnsi="Arial" w:cs="Arial"/>
          <w:color w:val="0070C0"/>
          <w:sz w:val="21"/>
          <w:szCs w:val="21"/>
        </w:rPr>
        <w:t>.</w:t>
      </w:r>
    </w:p>
    <w:p w14:paraId="0A303436" w14:textId="2BFE8699" w:rsidR="0ADA810B" w:rsidRDefault="0ADA810B" w:rsidP="621AC735">
      <w:pPr>
        <w:rPr>
          <w:rFonts w:ascii="Calibri" w:eastAsia="Calibri" w:hAnsi="Calibri" w:cs="Calibri"/>
          <w:color w:val="000000" w:themeColor="text1"/>
        </w:rPr>
      </w:pPr>
    </w:p>
    <w:p w14:paraId="3FD43FB9" w14:textId="739DE993" w:rsidR="487FEE6D" w:rsidRDefault="487FEE6D" w:rsidP="719A98D0">
      <w:pPr>
        <w:rPr>
          <w:rFonts w:ascii="Calibri" w:eastAsia="Calibri" w:hAnsi="Calibri" w:cs="Calibri"/>
          <w:color w:val="000000" w:themeColor="text1"/>
        </w:rPr>
      </w:pPr>
      <w:r w:rsidRPr="719A98D0">
        <w:rPr>
          <w:rFonts w:ascii="Calibri" w:eastAsia="Calibri" w:hAnsi="Calibri" w:cs="Calibri"/>
          <w:color w:val="000000" w:themeColor="text1"/>
        </w:rPr>
        <w:t>The assessment in this course is focussed on developing students’:</w:t>
      </w:r>
    </w:p>
    <w:p w14:paraId="56E2E466" w14:textId="6A1D7098" w:rsidR="487FEE6D" w:rsidRDefault="487FEE6D" w:rsidP="621AC735">
      <w:pPr>
        <w:pStyle w:val="ListParagraph"/>
        <w:numPr>
          <w:ilvl w:val="0"/>
          <w:numId w:val="2"/>
        </w:numPr>
        <w:rPr>
          <w:rFonts w:ascii="Calibri" w:eastAsia="Calibri" w:hAnsi="Calibri" w:cs="Calibri"/>
          <w:color w:val="000000" w:themeColor="text1"/>
        </w:rPr>
      </w:pPr>
      <w:r w:rsidRPr="621AC735">
        <w:rPr>
          <w:rFonts w:ascii="Calibri" w:eastAsia="Calibri" w:hAnsi="Calibri" w:cs="Calibri"/>
          <w:color w:val="000000" w:themeColor="text1"/>
        </w:rPr>
        <w:t xml:space="preserve">knowledge of the legal framework and of data driven </w:t>
      </w:r>
      <w:r w:rsidR="59098DAE" w:rsidRPr="621AC735">
        <w:rPr>
          <w:rFonts w:ascii="Calibri" w:eastAsia="Calibri" w:hAnsi="Calibri" w:cs="Calibri"/>
          <w:color w:val="000000" w:themeColor="text1"/>
        </w:rPr>
        <w:t>administrative</w:t>
      </w:r>
      <w:r w:rsidR="6D920E9C" w:rsidRPr="621AC735">
        <w:rPr>
          <w:rFonts w:ascii="Calibri" w:eastAsia="Calibri" w:hAnsi="Calibri" w:cs="Calibri"/>
          <w:color w:val="000000" w:themeColor="text1"/>
        </w:rPr>
        <w:t xml:space="preserve"> </w:t>
      </w:r>
      <w:r w:rsidRPr="621AC735">
        <w:rPr>
          <w:rFonts w:ascii="Calibri" w:eastAsia="Calibri" w:hAnsi="Calibri" w:cs="Calibri"/>
          <w:color w:val="000000" w:themeColor="text1"/>
        </w:rPr>
        <w:t xml:space="preserve">decision making </w:t>
      </w:r>
    </w:p>
    <w:p w14:paraId="3925A1D3" w14:textId="67CFBCE9" w:rsidR="487FEE6D" w:rsidRDefault="487FEE6D" w:rsidP="621AC735">
      <w:pPr>
        <w:pStyle w:val="ListParagraph"/>
        <w:numPr>
          <w:ilvl w:val="0"/>
          <w:numId w:val="2"/>
        </w:numPr>
        <w:rPr>
          <w:rFonts w:ascii="Calibri" w:eastAsia="Calibri" w:hAnsi="Calibri" w:cs="Calibri"/>
          <w:color w:val="000000" w:themeColor="text1"/>
          <w:lang w:val="en-US"/>
        </w:rPr>
      </w:pPr>
      <w:r w:rsidRPr="621AC735">
        <w:rPr>
          <w:rFonts w:ascii="Calibri" w:eastAsia="Calibri" w:hAnsi="Calibri" w:cs="Calibri"/>
          <w:color w:val="000000" w:themeColor="text1"/>
        </w:rPr>
        <w:t>interpretation of statutes</w:t>
      </w:r>
    </w:p>
    <w:p w14:paraId="752004A4" w14:textId="5ABE5952" w:rsidR="487FEE6D" w:rsidRDefault="487FEE6D" w:rsidP="621AC735">
      <w:pPr>
        <w:pStyle w:val="ListParagraph"/>
        <w:numPr>
          <w:ilvl w:val="0"/>
          <w:numId w:val="2"/>
        </w:numPr>
        <w:rPr>
          <w:rFonts w:ascii="Calibri" w:eastAsia="Calibri" w:hAnsi="Calibri" w:cs="Calibri"/>
          <w:color w:val="000000" w:themeColor="text1"/>
        </w:rPr>
      </w:pPr>
      <w:r w:rsidRPr="621AC735">
        <w:rPr>
          <w:rFonts w:ascii="Calibri" w:eastAsia="Calibri" w:hAnsi="Calibri" w:cs="Calibri"/>
          <w:color w:val="000000" w:themeColor="text1"/>
        </w:rPr>
        <w:t xml:space="preserve">knowledge of the principles that inform the review of administrative decision </w:t>
      </w:r>
      <w:proofErr w:type="gramStart"/>
      <w:r w:rsidRPr="621AC735">
        <w:rPr>
          <w:rFonts w:ascii="Calibri" w:eastAsia="Calibri" w:hAnsi="Calibri" w:cs="Calibri"/>
          <w:color w:val="000000" w:themeColor="text1"/>
        </w:rPr>
        <w:t>making</w:t>
      </w:r>
      <w:proofErr w:type="gramEnd"/>
    </w:p>
    <w:p w14:paraId="6411DA5B" w14:textId="199053F5" w:rsidR="487FEE6D" w:rsidRDefault="487FEE6D" w:rsidP="621AC735">
      <w:pPr>
        <w:pStyle w:val="ListParagraph"/>
        <w:numPr>
          <w:ilvl w:val="0"/>
          <w:numId w:val="2"/>
        </w:numPr>
        <w:rPr>
          <w:rFonts w:ascii="Calibri" w:eastAsia="Calibri" w:hAnsi="Calibri" w:cs="Calibri"/>
          <w:color w:val="000000" w:themeColor="text1"/>
        </w:rPr>
      </w:pPr>
      <w:r w:rsidRPr="621AC735">
        <w:rPr>
          <w:rFonts w:ascii="Calibri" w:eastAsia="Calibri" w:hAnsi="Calibri" w:cs="Calibri"/>
          <w:color w:val="000000" w:themeColor="text1"/>
        </w:rPr>
        <w:t>application of legal problem-solving skills to complex administrative law problems</w:t>
      </w:r>
    </w:p>
    <w:p w14:paraId="00E0B3AD" w14:textId="27B79A50" w:rsidR="487FEE6D" w:rsidRDefault="487FEE6D" w:rsidP="621AC735">
      <w:pPr>
        <w:pStyle w:val="ListParagraph"/>
        <w:numPr>
          <w:ilvl w:val="0"/>
          <w:numId w:val="2"/>
        </w:numPr>
        <w:rPr>
          <w:rFonts w:ascii="Calibri" w:eastAsia="Calibri" w:hAnsi="Calibri" w:cs="Calibri"/>
          <w:color w:val="000000" w:themeColor="text1"/>
        </w:rPr>
      </w:pPr>
      <w:r w:rsidRPr="621AC735">
        <w:rPr>
          <w:rFonts w:ascii="Calibri" w:eastAsia="Calibri" w:hAnsi="Calibri" w:cs="Calibri"/>
          <w:color w:val="000000" w:themeColor="text1"/>
        </w:rPr>
        <w:t>preparation of arguments (written and oral) to solve complex administrative law problems</w:t>
      </w:r>
      <w:r w:rsidR="1A9DAE1B" w:rsidRPr="621AC735">
        <w:rPr>
          <w:rFonts w:ascii="Calibri" w:eastAsia="Calibri" w:hAnsi="Calibri" w:cs="Calibri"/>
          <w:color w:val="000000" w:themeColor="text1"/>
        </w:rPr>
        <w:t>.</w:t>
      </w:r>
    </w:p>
    <w:p w14:paraId="69567989" w14:textId="4C21388E" w:rsidR="66F98D57" w:rsidRDefault="66F98D57" w:rsidP="719A98D0">
      <w:pPr>
        <w:pStyle w:val="ListParagraph"/>
        <w:rPr>
          <w:rFonts w:ascii="Arial" w:eastAsia="Arial" w:hAnsi="Arial" w:cs="Arial"/>
          <w:color w:val="000000" w:themeColor="text1"/>
        </w:rPr>
      </w:pPr>
    </w:p>
    <w:p w14:paraId="7FE05127" w14:textId="28537C30" w:rsidR="487FEE6D" w:rsidRDefault="487FEE6D" w:rsidP="719A98D0">
      <w:pPr>
        <w:rPr>
          <w:rFonts w:ascii="Arial" w:eastAsia="Arial" w:hAnsi="Arial" w:cs="Arial"/>
          <w:color w:val="000000" w:themeColor="text1"/>
        </w:rPr>
      </w:pPr>
      <w:r w:rsidRPr="719A98D0">
        <w:rPr>
          <w:rFonts w:ascii="Calibri" w:eastAsia="Calibri" w:hAnsi="Calibri" w:cs="Calibri"/>
          <w:color w:val="000000" w:themeColor="text1"/>
        </w:rPr>
        <w:t xml:space="preserve">Assessment tools for this type of activity will include a combination of formative and summative assessment such as: </w:t>
      </w:r>
      <w:r w:rsidRPr="719A98D0">
        <w:rPr>
          <w:rFonts w:ascii="Arial" w:eastAsia="Arial" w:hAnsi="Arial" w:cs="Arial"/>
          <w:color w:val="000000" w:themeColor="text1"/>
        </w:rPr>
        <w:t xml:space="preserve"> </w:t>
      </w:r>
    </w:p>
    <w:p w14:paraId="310B0AE8" w14:textId="14C5E3C9" w:rsidR="487FEE6D" w:rsidRDefault="38A09CAB" w:rsidP="621AC735">
      <w:pPr>
        <w:pStyle w:val="ListParagraph"/>
        <w:numPr>
          <w:ilvl w:val="0"/>
          <w:numId w:val="1"/>
        </w:numPr>
        <w:rPr>
          <w:rFonts w:ascii="Calibri" w:eastAsia="Calibri" w:hAnsi="Calibri" w:cs="Calibri"/>
          <w:color w:val="000000" w:themeColor="text1"/>
        </w:rPr>
      </w:pPr>
      <w:r w:rsidRPr="621AC735">
        <w:rPr>
          <w:rFonts w:ascii="Calibri" w:eastAsia="Calibri" w:hAnsi="Calibri" w:cs="Calibri"/>
          <w:color w:val="000000" w:themeColor="text1"/>
        </w:rPr>
        <w:t xml:space="preserve">Formative </w:t>
      </w:r>
      <w:r w:rsidR="4944A04B" w:rsidRPr="621AC735">
        <w:rPr>
          <w:rFonts w:ascii="Calibri" w:eastAsia="Calibri" w:hAnsi="Calibri" w:cs="Calibri"/>
          <w:color w:val="000000" w:themeColor="text1"/>
        </w:rPr>
        <w:t>o</w:t>
      </w:r>
      <w:r w:rsidR="487FEE6D" w:rsidRPr="621AC735">
        <w:rPr>
          <w:rFonts w:ascii="Calibri" w:eastAsia="Calibri" w:hAnsi="Calibri" w:cs="Calibri"/>
          <w:color w:val="000000" w:themeColor="text1"/>
        </w:rPr>
        <w:t>nline quizzes/tests: For the development of foundational knowledge and understanding of the legal framework and principles underpinning administrative law.</w:t>
      </w:r>
    </w:p>
    <w:p w14:paraId="1EAEC5E4" w14:textId="161F7D96" w:rsidR="487FEE6D" w:rsidRDefault="487FEE6D" w:rsidP="621AC735">
      <w:pPr>
        <w:pStyle w:val="ListParagraph"/>
        <w:numPr>
          <w:ilvl w:val="0"/>
          <w:numId w:val="1"/>
        </w:numPr>
        <w:rPr>
          <w:rFonts w:ascii="Calibri" w:eastAsia="Calibri" w:hAnsi="Calibri" w:cs="Calibri"/>
          <w:color w:val="000000" w:themeColor="text1"/>
        </w:rPr>
      </w:pPr>
      <w:r w:rsidRPr="621AC735">
        <w:rPr>
          <w:rFonts w:ascii="Calibri" w:eastAsia="Calibri" w:hAnsi="Calibri" w:cs="Calibri"/>
          <w:color w:val="000000" w:themeColor="text1"/>
        </w:rPr>
        <w:t>A merits review exercise involving case studies and problem-based scenarios: these can simulate real-life administrative law cases and issues, allowing students to apply legal principles and construct arguments to complex administrative law problems.</w:t>
      </w:r>
    </w:p>
    <w:p w14:paraId="10234296" w14:textId="6DF614DE" w:rsidR="66F98D57" w:rsidRDefault="487FEE6D" w:rsidP="621AC735">
      <w:pPr>
        <w:pStyle w:val="ListParagraph"/>
        <w:numPr>
          <w:ilvl w:val="0"/>
          <w:numId w:val="1"/>
        </w:numPr>
        <w:rPr>
          <w:rFonts w:ascii="Calibri" w:eastAsia="Calibri" w:hAnsi="Calibri" w:cs="Calibri"/>
          <w:color w:val="000000" w:themeColor="text1"/>
        </w:rPr>
      </w:pPr>
      <w:r w:rsidRPr="621AC735">
        <w:rPr>
          <w:rFonts w:ascii="Calibri" w:eastAsia="Calibri" w:hAnsi="Calibri" w:cs="Calibri"/>
          <w:color w:val="000000" w:themeColor="text1"/>
        </w:rPr>
        <w:t xml:space="preserve">Moot and oral presentations: engaging students in moots and oral presentations where they assume the roles of various stakeholders will enhance students’ ability to view the issues from multiple perspectives and apply their learnings in a practical </w:t>
      </w:r>
      <w:r w:rsidR="2F45CD4F" w:rsidRPr="621AC735">
        <w:rPr>
          <w:rFonts w:ascii="Calibri" w:eastAsia="Calibri" w:hAnsi="Calibri" w:cs="Calibri"/>
          <w:color w:val="000000" w:themeColor="text1"/>
        </w:rPr>
        <w:t xml:space="preserve">and supportive </w:t>
      </w:r>
      <w:r w:rsidRPr="621AC735">
        <w:rPr>
          <w:rFonts w:ascii="Calibri" w:eastAsia="Calibri" w:hAnsi="Calibri" w:cs="Calibri"/>
          <w:color w:val="000000" w:themeColor="text1"/>
        </w:rPr>
        <w:t>setting</w:t>
      </w:r>
      <w:r w:rsidR="66A68BA6" w:rsidRPr="621AC735">
        <w:rPr>
          <w:rFonts w:ascii="Calibri" w:eastAsia="Calibri" w:hAnsi="Calibri" w:cs="Calibri"/>
          <w:color w:val="000000" w:themeColor="text1"/>
        </w:rPr>
        <w:t>.</w:t>
      </w:r>
    </w:p>
    <w:p w14:paraId="21F16E06" w14:textId="1B4A1AAC" w:rsidR="487FEE6D" w:rsidRDefault="487FEE6D" w:rsidP="621AC735">
      <w:pPr>
        <w:pStyle w:val="ListParagraph"/>
        <w:numPr>
          <w:ilvl w:val="0"/>
          <w:numId w:val="1"/>
        </w:numPr>
        <w:rPr>
          <w:rFonts w:ascii="Calibri" w:eastAsia="Calibri" w:hAnsi="Calibri" w:cs="Calibri"/>
          <w:color w:val="000000" w:themeColor="text1"/>
        </w:rPr>
      </w:pPr>
      <w:r w:rsidRPr="621AC735">
        <w:rPr>
          <w:rFonts w:ascii="Calibri" w:eastAsia="Calibri" w:hAnsi="Calibri" w:cs="Calibri"/>
          <w:color w:val="000000" w:themeColor="text1"/>
        </w:rPr>
        <w:t>Problem-based exam: to measure students’ conceptual knowledge and application of fundamental legal principles in administrative law to solve complex administrative law problems</w:t>
      </w:r>
      <w:r w:rsidR="71C4D216" w:rsidRPr="621AC735">
        <w:rPr>
          <w:rFonts w:ascii="Calibri" w:eastAsia="Calibri" w:hAnsi="Calibri" w:cs="Calibri"/>
          <w:color w:val="000000" w:themeColor="text1"/>
        </w:rPr>
        <w:t>.</w:t>
      </w:r>
    </w:p>
    <w:p w14:paraId="6A60863D" w14:textId="37F0BBEF" w:rsidR="66F98D57" w:rsidRDefault="66F98D57" w:rsidP="719A98D0">
      <w:pPr>
        <w:pStyle w:val="ListParagraph"/>
      </w:pPr>
    </w:p>
    <w:p w14:paraId="3BE6578D" w14:textId="51DF8EB9" w:rsidR="00C2597E" w:rsidRDefault="0012A60F" w:rsidP="4598CEE5">
      <w:pPr>
        <w:rPr>
          <w:rFonts w:ascii="Arial" w:eastAsia="Arial" w:hAnsi="Arial" w:cs="Arial"/>
        </w:rPr>
      </w:pPr>
      <w:r w:rsidRPr="4598CEE5">
        <w:rPr>
          <w:rFonts w:ascii="Calibri" w:eastAsia="Calibri" w:hAnsi="Calibri" w:cs="Calibri"/>
          <w:color w:val="000000" w:themeColor="text1"/>
        </w:rPr>
        <w:t>Generative AI may be used to support ideation and the planning of writing tasks. It may be used to help identify preliminary ideas and resources but should not be used as a substitute for students’ own thinking and writing. All uses of Generative AI should be disclosed.</w:t>
      </w:r>
    </w:p>
    <w:p w14:paraId="512CDBB5" w14:textId="1B78D9CD" w:rsidR="00C2597E" w:rsidRDefault="00C2597E" w:rsidP="4598CEE5">
      <w:pPr>
        <w:rPr>
          <w:rFonts w:ascii="Arial" w:eastAsia="Times New Roman" w:hAnsi="Arial" w:cs="Arial"/>
          <w:b/>
          <w:bCs/>
          <w:color w:val="000000"/>
          <w:lang w:eastAsia="en-AU"/>
        </w:rPr>
      </w:pPr>
    </w:p>
    <w:p w14:paraId="62A974C6" w14:textId="53EDE752" w:rsidR="0046508A" w:rsidRDefault="19A28F93" w:rsidP="003F0D8E">
      <w:pPr>
        <w:tabs>
          <w:tab w:val="left" w:pos="418"/>
        </w:tabs>
        <w:spacing w:after="0" w:line="240" w:lineRule="auto"/>
        <w:textAlignment w:val="baseline"/>
        <w:rPr>
          <w:rFonts w:ascii="Arial" w:eastAsia="Times New Roman" w:hAnsi="Arial" w:cs="Arial"/>
          <w:b/>
          <w:bCs/>
          <w:color w:val="000000"/>
          <w:lang w:eastAsia="en-AU"/>
        </w:rPr>
      </w:pPr>
      <w:r w:rsidRPr="19A28F93">
        <w:rPr>
          <w:rFonts w:ascii="Arial" w:eastAsia="Times New Roman" w:hAnsi="Arial" w:cs="Arial"/>
          <w:b/>
          <w:bCs/>
          <w:color w:val="000000" w:themeColor="text1"/>
          <w:lang w:eastAsia="en-AU"/>
        </w:rPr>
        <w:t>3.2: Mapping and performance standard/success criteria</w:t>
      </w:r>
    </w:p>
    <w:p w14:paraId="008A35F9" w14:textId="73D5A475" w:rsidR="008D5BFE" w:rsidRPr="007D75A7" w:rsidRDefault="008C3050" w:rsidP="29687399">
      <w:pPr>
        <w:shd w:val="clear" w:color="auto" w:fill="DEEAF6" w:themeFill="accent5" w:themeFillTint="33"/>
        <w:spacing w:after="0" w:line="240" w:lineRule="auto"/>
        <w:textAlignment w:val="baseline"/>
        <w:rPr>
          <w:rFonts w:ascii="Arial" w:hAnsi="Arial" w:cs="Arial"/>
          <w:color w:val="0070C0"/>
          <w:sz w:val="21"/>
          <w:szCs w:val="21"/>
        </w:rPr>
      </w:pPr>
      <w:r w:rsidRPr="29687399">
        <w:rPr>
          <w:rFonts w:ascii="Arial" w:hAnsi="Arial" w:cs="Arial"/>
          <w:color w:val="0070C0"/>
          <w:sz w:val="21"/>
          <w:szCs w:val="21"/>
        </w:rPr>
        <w:t>Mapping knowledge, skills</w:t>
      </w:r>
      <w:r w:rsidR="007B714C" w:rsidRPr="29687399">
        <w:rPr>
          <w:rFonts w:ascii="Arial" w:hAnsi="Arial" w:cs="Arial"/>
          <w:color w:val="0070C0"/>
          <w:sz w:val="21"/>
          <w:szCs w:val="21"/>
        </w:rPr>
        <w:t>,</w:t>
      </w:r>
      <w:r w:rsidRPr="29687399">
        <w:rPr>
          <w:rFonts w:ascii="Arial" w:hAnsi="Arial" w:cs="Arial"/>
          <w:color w:val="0070C0"/>
          <w:sz w:val="21"/>
          <w:szCs w:val="21"/>
        </w:rPr>
        <w:t xml:space="preserve"> and/or capabilities </w:t>
      </w:r>
      <w:r w:rsidR="00AC5EC2" w:rsidRPr="29687399">
        <w:rPr>
          <w:rFonts w:ascii="Arial" w:hAnsi="Arial" w:cs="Arial"/>
          <w:color w:val="0070C0"/>
          <w:sz w:val="21"/>
          <w:szCs w:val="21"/>
        </w:rPr>
        <w:t>is useful in ensuring what is assessed aligns with the CLO</w:t>
      </w:r>
      <w:r w:rsidR="007D6ED2" w:rsidRPr="29687399">
        <w:rPr>
          <w:rFonts w:ascii="Arial" w:hAnsi="Arial" w:cs="Arial"/>
          <w:color w:val="0070C0"/>
          <w:sz w:val="21"/>
          <w:szCs w:val="21"/>
        </w:rPr>
        <w:t>s</w:t>
      </w:r>
      <w:r w:rsidR="579956FE" w:rsidRPr="29687399">
        <w:rPr>
          <w:rFonts w:ascii="Arial" w:hAnsi="Arial" w:cs="Arial"/>
          <w:color w:val="0070C0"/>
          <w:sz w:val="21"/>
          <w:szCs w:val="21"/>
        </w:rPr>
        <w:t xml:space="preserve"> and allows students to indeed demonstrate they can pass the CLOs in your course</w:t>
      </w:r>
      <w:r w:rsidR="006B6934" w:rsidRPr="29687399">
        <w:rPr>
          <w:rFonts w:ascii="Arial" w:hAnsi="Arial" w:cs="Arial"/>
          <w:color w:val="0070C0"/>
          <w:sz w:val="21"/>
          <w:szCs w:val="21"/>
        </w:rPr>
        <w:t xml:space="preserve">. </w:t>
      </w:r>
    </w:p>
    <w:p w14:paraId="2779415A" w14:textId="243DFC44" w:rsidR="008D5BFE" w:rsidRPr="007D75A7" w:rsidRDefault="008D5BFE" w:rsidP="29687399">
      <w:pPr>
        <w:shd w:val="clear" w:color="auto" w:fill="DEEAF6" w:themeFill="accent5" w:themeFillTint="33"/>
        <w:spacing w:after="0" w:line="240" w:lineRule="auto"/>
        <w:textAlignment w:val="baseline"/>
        <w:rPr>
          <w:rFonts w:ascii="Arial" w:hAnsi="Arial" w:cs="Arial"/>
          <w:color w:val="0070C0"/>
          <w:sz w:val="21"/>
          <w:szCs w:val="21"/>
        </w:rPr>
      </w:pPr>
    </w:p>
    <w:p w14:paraId="4134865F" w14:textId="49E0A223" w:rsidR="008D5BFE" w:rsidRPr="007D75A7" w:rsidRDefault="19A28F93" w:rsidP="00547E76">
      <w:pPr>
        <w:shd w:val="clear" w:color="auto" w:fill="DEEAF6" w:themeFill="accent5" w:themeFillTint="33"/>
        <w:spacing w:after="0" w:line="240" w:lineRule="auto"/>
        <w:textAlignment w:val="baseline"/>
        <w:rPr>
          <w:rFonts w:ascii="Arial" w:hAnsi="Arial" w:cs="Arial"/>
          <w:color w:val="0070C0"/>
          <w:sz w:val="21"/>
          <w:szCs w:val="21"/>
        </w:rPr>
      </w:pPr>
      <w:r w:rsidRPr="19A28F93">
        <w:rPr>
          <w:rFonts w:ascii="Arial" w:hAnsi="Arial" w:cs="Arial"/>
          <w:color w:val="0070C0"/>
          <w:sz w:val="21"/>
          <w:szCs w:val="21"/>
        </w:rPr>
        <w:t>Specifying performance standards or pass criteria provides benchmarks for future assessment task design and teaching and learning approaches.</w:t>
      </w:r>
    </w:p>
    <w:p w14:paraId="1E93B13F" w14:textId="71FA1AB3" w:rsidR="29687399" w:rsidRDefault="29687399" w:rsidP="29687399">
      <w:pPr>
        <w:shd w:val="clear" w:color="auto" w:fill="DEEAF6" w:themeFill="accent5" w:themeFillTint="33"/>
        <w:spacing w:after="0" w:line="240" w:lineRule="auto"/>
        <w:rPr>
          <w:rFonts w:ascii="Arial" w:hAnsi="Arial" w:cs="Arial"/>
          <w:color w:val="0070C0"/>
          <w:sz w:val="21"/>
          <w:szCs w:val="21"/>
        </w:rPr>
      </w:pPr>
    </w:p>
    <w:p w14:paraId="10FDDBCE" w14:textId="75D499BA" w:rsidR="1A0EF366" w:rsidRPr="007D75A7" w:rsidRDefault="00281CFE" w:rsidP="00547E76">
      <w:pPr>
        <w:shd w:val="clear" w:color="auto" w:fill="DEEAF6" w:themeFill="accent5" w:themeFillTint="33"/>
        <w:spacing w:after="0" w:line="240" w:lineRule="auto"/>
        <w:textAlignment w:val="baseline"/>
        <w:rPr>
          <w:rFonts w:ascii="Arial" w:hAnsi="Arial" w:cs="Arial"/>
          <w:color w:val="0070C0"/>
          <w:sz w:val="21"/>
          <w:szCs w:val="21"/>
        </w:rPr>
      </w:pPr>
      <w:r>
        <w:rPr>
          <w:rFonts w:ascii="Wingdings" w:eastAsia="Wingdings" w:hAnsi="Wingdings" w:cs="Wingdings"/>
          <w:color w:val="0070C0"/>
          <w:sz w:val="21"/>
          <w:szCs w:val="21"/>
        </w:rPr>
        <w:t>è</w:t>
      </w:r>
      <w:r>
        <w:rPr>
          <w:rFonts w:ascii="Arial" w:hAnsi="Arial" w:cs="Arial"/>
          <w:color w:val="0070C0"/>
          <w:sz w:val="21"/>
          <w:szCs w:val="21"/>
        </w:rPr>
        <w:t xml:space="preserve"> </w:t>
      </w:r>
      <w:r w:rsidR="00E66D1B" w:rsidRPr="61C942B2">
        <w:rPr>
          <w:rFonts w:ascii="Arial" w:hAnsi="Arial" w:cs="Arial"/>
          <w:color w:val="0070C0"/>
          <w:sz w:val="21"/>
          <w:szCs w:val="21"/>
        </w:rPr>
        <w:t>Outline what knowledge, skill</w:t>
      </w:r>
      <w:r w:rsidR="006B6934" w:rsidRPr="61C942B2">
        <w:rPr>
          <w:rFonts w:ascii="Arial" w:hAnsi="Arial" w:cs="Arial"/>
          <w:color w:val="0070C0"/>
          <w:sz w:val="21"/>
          <w:szCs w:val="21"/>
        </w:rPr>
        <w:t>,</w:t>
      </w:r>
      <w:r w:rsidR="00E66D1B" w:rsidRPr="61C942B2">
        <w:rPr>
          <w:rFonts w:ascii="Arial" w:hAnsi="Arial" w:cs="Arial"/>
          <w:color w:val="0070C0"/>
          <w:sz w:val="21"/>
          <w:szCs w:val="21"/>
        </w:rPr>
        <w:t xml:space="preserve"> and/or capability is </w:t>
      </w:r>
      <w:r w:rsidR="00F3289A" w:rsidRPr="61C942B2">
        <w:rPr>
          <w:rFonts w:ascii="Arial" w:hAnsi="Arial" w:cs="Arial"/>
          <w:color w:val="0070C0"/>
          <w:sz w:val="21"/>
          <w:szCs w:val="21"/>
        </w:rPr>
        <w:t xml:space="preserve">expected </w:t>
      </w:r>
      <w:r w:rsidR="007B300C" w:rsidRPr="61C942B2">
        <w:rPr>
          <w:rFonts w:ascii="Arial" w:hAnsi="Arial" w:cs="Arial"/>
          <w:color w:val="0070C0"/>
          <w:sz w:val="21"/>
          <w:szCs w:val="21"/>
        </w:rPr>
        <w:t xml:space="preserve">and </w:t>
      </w:r>
      <w:r w:rsidR="00F3289A" w:rsidRPr="61C942B2">
        <w:rPr>
          <w:rFonts w:ascii="Arial" w:hAnsi="Arial" w:cs="Arial"/>
          <w:color w:val="0070C0"/>
          <w:sz w:val="21"/>
          <w:szCs w:val="21"/>
        </w:rPr>
        <w:t>briefly</w:t>
      </w:r>
      <w:r w:rsidR="1A0EF366" w:rsidRPr="61C942B2">
        <w:rPr>
          <w:rFonts w:ascii="Arial" w:hAnsi="Arial" w:cs="Arial"/>
          <w:color w:val="0070C0"/>
          <w:sz w:val="21"/>
          <w:szCs w:val="21"/>
        </w:rPr>
        <w:t xml:space="preserve"> explain </w:t>
      </w:r>
      <w:r w:rsidR="00F3289A" w:rsidRPr="61C942B2">
        <w:rPr>
          <w:rFonts w:ascii="Arial" w:hAnsi="Arial" w:cs="Arial"/>
          <w:color w:val="0070C0"/>
          <w:sz w:val="21"/>
          <w:szCs w:val="21"/>
        </w:rPr>
        <w:t xml:space="preserve">what </w:t>
      </w:r>
      <w:r w:rsidR="00183C4D" w:rsidRPr="61C942B2">
        <w:rPr>
          <w:rFonts w:ascii="Arial" w:hAnsi="Arial" w:cs="Arial"/>
          <w:color w:val="0070C0"/>
          <w:sz w:val="21"/>
          <w:szCs w:val="21"/>
        </w:rPr>
        <w:t xml:space="preserve">satisfactory achievement </w:t>
      </w:r>
      <w:r w:rsidR="75C7B672" w:rsidRPr="61C942B2">
        <w:rPr>
          <w:rFonts w:ascii="Arial" w:hAnsi="Arial" w:cs="Arial"/>
          <w:color w:val="0070C0"/>
          <w:sz w:val="21"/>
          <w:szCs w:val="21"/>
        </w:rPr>
        <w:t xml:space="preserve">(a </w:t>
      </w:r>
      <w:r w:rsidR="0023631F">
        <w:rPr>
          <w:rFonts w:ascii="Arial" w:hAnsi="Arial" w:cs="Arial"/>
          <w:color w:val="0070C0"/>
          <w:sz w:val="21"/>
          <w:szCs w:val="21"/>
        </w:rPr>
        <w:t>pass-level</w:t>
      </w:r>
      <w:r w:rsidR="75C7B672" w:rsidRPr="61C942B2">
        <w:rPr>
          <w:rFonts w:ascii="Arial" w:hAnsi="Arial" w:cs="Arial"/>
          <w:color w:val="0070C0"/>
          <w:sz w:val="21"/>
          <w:szCs w:val="21"/>
        </w:rPr>
        <w:t xml:space="preserve"> demonstration) might </w:t>
      </w:r>
      <w:r w:rsidR="00183C4D" w:rsidRPr="61C942B2">
        <w:rPr>
          <w:rFonts w:ascii="Arial" w:hAnsi="Arial" w:cs="Arial"/>
          <w:color w:val="0070C0"/>
          <w:sz w:val="21"/>
          <w:szCs w:val="21"/>
        </w:rPr>
        <w:t xml:space="preserve">look </w:t>
      </w:r>
      <w:r w:rsidR="003B5910" w:rsidRPr="61C942B2">
        <w:rPr>
          <w:rFonts w:ascii="Arial" w:hAnsi="Arial" w:cs="Arial"/>
          <w:color w:val="0070C0"/>
          <w:sz w:val="21"/>
          <w:szCs w:val="21"/>
        </w:rPr>
        <w:t xml:space="preserve">like for </w:t>
      </w:r>
      <w:r w:rsidR="00D574C8" w:rsidRPr="61C942B2">
        <w:rPr>
          <w:rFonts w:ascii="Arial" w:hAnsi="Arial" w:cs="Arial"/>
          <w:color w:val="0070C0"/>
          <w:sz w:val="21"/>
          <w:szCs w:val="21"/>
        </w:rPr>
        <w:t>each CLO</w:t>
      </w:r>
      <w:r w:rsidR="36687C1B" w:rsidRPr="61C942B2">
        <w:rPr>
          <w:rFonts w:ascii="Arial" w:hAnsi="Arial" w:cs="Arial"/>
          <w:color w:val="0070C0"/>
          <w:sz w:val="21"/>
          <w:szCs w:val="21"/>
        </w:rPr>
        <w:t xml:space="preserve">. </w:t>
      </w:r>
      <w:r w:rsidR="0023631F">
        <w:rPr>
          <w:rFonts w:ascii="Arial" w:hAnsi="Arial" w:cs="Arial"/>
          <w:color w:val="0070C0"/>
          <w:sz w:val="21"/>
          <w:szCs w:val="21"/>
        </w:rPr>
        <w:t>You may wish to revise your CLOs to reflect these standards</w:t>
      </w:r>
      <w:r w:rsidR="36687C1B" w:rsidRPr="61C942B2">
        <w:rPr>
          <w:rFonts w:ascii="Arial" w:hAnsi="Arial" w:cs="Arial"/>
          <w:color w:val="0070C0"/>
          <w:sz w:val="21"/>
          <w:szCs w:val="21"/>
        </w:rPr>
        <w:t>.</w:t>
      </w:r>
      <w:r w:rsidR="0023631F">
        <w:rPr>
          <w:rFonts w:ascii="Arial" w:hAnsi="Arial" w:cs="Arial"/>
          <w:color w:val="0070C0"/>
          <w:sz w:val="21"/>
          <w:szCs w:val="21"/>
        </w:rPr>
        <w:t xml:space="preserve"> [</w:t>
      </w:r>
      <w:hyperlink r:id="rId19" w:history="1">
        <w:r w:rsidR="0023631F" w:rsidRPr="0023631F">
          <w:rPr>
            <w:rStyle w:val="Hyperlink"/>
            <w:rFonts w:ascii="Arial" w:hAnsi="Arial" w:cs="Arial"/>
            <w:sz w:val="21"/>
            <w:szCs w:val="21"/>
          </w:rPr>
          <w:t>More information</w:t>
        </w:r>
      </w:hyperlink>
      <w:r w:rsidR="0023631F">
        <w:rPr>
          <w:rFonts w:ascii="Arial" w:hAnsi="Arial" w:cs="Arial"/>
          <w:color w:val="0070C0"/>
          <w:sz w:val="21"/>
          <w:szCs w:val="21"/>
        </w:rPr>
        <w:t>]</w:t>
      </w:r>
    </w:p>
    <w:p w14:paraId="39CED8A6" w14:textId="77777777" w:rsidR="002C44D2" w:rsidRDefault="002C44D2" w:rsidP="003F0D8E">
      <w:pPr>
        <w:tabs>
          <w:tab w:val="left" w:pos="418"/>
        </w:tabs>
        <w:spacing w:after="0" w:line="240" w:lineRule="auto"/>
        <w:textAlignment w:val="baseline"/>
        <w:rPr>
          <w:rFonts w:ascii="Arial" w:eastAsia="Times New Roman" w:hAnsi="Arial" w:cs="Arial"/>
          <w:b/>
          <w:bCs/>
          <w:color w:val="000000"/>
          <w:lang w:eastAsia="en-AU"/>
        </w:rPr>
      </w:pPr>
    </w:p>
    <w:tbl>
      <w:tblPr>
        <w:tblStyle w:val="TableGrid"/>
        <w:tblW w:w="9350" w:type="dxa"/>
        <w:tblLook w:val="04A0" w:firstRow="1" w:lastRow="0" w:firstColumn="1" w:lastColumn="0" w:noHBand="0" w:noVBand="1"/>
      </w:tblPr>
      <w:tblGrid>
        <w:gridCol w:w="1995"/>
        <w:gridCol w:w="3270"/>
        <w:gridCol w:w="4085"/>
      </w:tblGrid>
      <w:tr w:rsidR="005F7ED7" w:rsidRPr="002B7F08" w14:paraId="16431E39" w14:textId="77777777" w:rsidTr="621AC735">
        <w:tc>
          <w:tcPr>
            <w:tcW w:w="1995" w:type="dxa"/>
            <w:shd w:val="clear" w:color="auto" w:fill="D0CECE" w:themeFill="background2" w:themeFillShade="E6"/>
          </w:tcPr>
          <w:p w14:paraId="66FCEE92" w14:textId="086F40C2" w:rsidR="005F7ED7" w:rsidRPr="002B7F08" w:rsidRDefault="22C2F510" w:rsidP="003F0D8E">
            <w:pPr>
              <w:tabs>
                <w:tab w:val="left" w:pos="418"/>
              </w:tabs>
              <w:textAlignment w:val="baseline"/>
              <w:rPr>
                <w:rFonts w:ascii="Calibri" w:eastAsia="Times New Roman" w:hAnsi="Calibri" w:cs="Calibri"/>
                <w:b/>
                <w:bCs/>
                <w:color w:val="000000"/>
                <w:lang w:eastAsia="en-AU"/>
              </w:rPr>
            </w:pPr>
            <w:r w:rsidRPr="6FFD28F1">
              <w:rPr>
                <w:rFonts w:ascii="Calibri" w:eastAsia="Times New Roman" w:hAnsi="Calibri" w:cs="Calibri"/>
                <w:b/>
                <w:bCs/>
                <w:color w:val="000000" w:themeColor="text1"/>
                <w:lang w:eastAsia="en-AU"/>
              </w:rPr>
              <w:t>CLO</w:t>
            </w:r>
            <w:r w:rsidR="2DBC4337" w:rsidRPr="6FFD28F1">
              <w:rPr>
                <w:rFonts w:ascii="Calibri" w:eastAsia="Times New Roman" w:hAnsi="Calibri" w:cs="Calibri"/>
                <w:b/>
                <w:bCs/>
                <w:color w:val="000000" w:themeColor="text1"/>
                <w:lang w:eastAsia="en-AU"/>
              </w:rPr>
              <w:t>s</w:t>
            </w:r>
          </w:p>
        </w:tc>
        <w:tc>
          <w:tcPr>
            <w:tcW w:w="3270" w:type="dxa"/>
            <w:shd w:val="clear" w:color="auto" w:fill="D0CECE" w:themeFill="background2" w:themeFillShade="E6"/>
          </w:tcPr>
          <w:p w14:paraId="10594DE1" w14:textId="4D1FB11D" w:rsidR="005F7ED7" w:rsidRPr="002B7F08" w:rsidRDefault="6A4D4036" w:rsidP="29687399">
            <w:pPr>
              <w:tabs>
                <w:tab w:val="left" w:pos="418"/>
              </w:tabs>
              <w:jc w:val="center"/>
              <w:textAlignment w:val="baseline"/>
              <w:rPr>
                <w:rFonts w:ascii="Calibri" w:eastAsia="Times New Roman" w:hAnsi="Calibri" w:cs="Calibri"/>
                <w:b/>
                <w:bCs/>
                <w:color w:val="000000"/>
                <w:lang w:eastAsia="en-AU"/>
              </w:rPr>
            </w:pPr>
            <w:r w:rsidRPr="29687399">
              <w:rPr>
                <w:rFonts w:ascii="Calibri" w:eastAsia="Times New Roman" w:hAnsi="Calibri" w:cs="Calibri"/>
                <w:b/>
                <w:bCs/>
                <w:color w:val="000000" w:themeColor="text1"/>
                <w:lang w:eastAsia="en-AU"/>
              </w:rPr>
              <w:t>Knowledge</w:t>
            </w:r>
            <w:r w:rsidR="10FE55A6" w:rsidRPr="29687399">
              <w:rPr>
                <w:rFonts w:ascii="Calibri" w:eastAsia="Times New Roman" w:hAnsi="Calibri" w:cs="Calibri"/>
                <w:b/>
                <w:bCs/>
                <w:color w:val="000000" w:themeColor="text1"/>
                <w:lang w:eastAsia="en-AU"/>
              </w:rPr>
              <w:t xml:space="preserve">, </w:t>
            </w:r>
            <w:r w:rsidRPr="29687399">
              <w:rPr>
                <w:rFonts w:ascii="Calibri" w:eastAsia="Times New Roman" w:hAnsi="Calibri" w:cs="Calibri"/>
                <w:b/>
                <w:bCs/>
                <w:color w:val="000000" w:themeColor="text1"/>
                <w:lang w:eastAsia="en-AU"/>
              </w:rPr>
              <w:t xml:space="preserve">skills </w:t>
            </w:r>
            <w:r w:rsidR="10FE55A6" w:rsidRPr="29687399">
              <w:rPr>
                <w:rFonts w:ascii="Calibri" w:eastAsia="Times New Roman" w:hAnsi="Calibri" w:cs="Calibri"/>
                <w:b/>
                <w:bCs/>
                <w:color w:val="000000" w:themeColor="text1"/>
                <w:lang w:eastAsia="en-AU"/>
              </w:rPr>
              <w:t xml:space="preserve">and/or capability </w:t>
            </w:r>
            <w:r w:rsidRPr="29687399">
              <w:rPr>
                <w:rFonts w:ascii="Calibri" w:eastAsia="Times New Roman" w:hAnsi="Calibri" w:cs="Calibri"/>
                <w:b/>
                <w:bCs/>
                <w:color w:val="000000" w:themeColor="text1"/>
                <w:lang w:eastAsia="en-AU"/>
              </w:rPr>
              <w:t>de</w:t>
            </w:r>
            <w:r w:rsidR="1C8265DD" w:rsidRPr="29687399">
              <w:rPr>
                <w:rFonts w:ascii="Calibri" w:eastAsia="Times New Roman" w:hAnsi="Calibri" w:cs="Calibri"/>
                <w:b/>
                <w:bCs/>
                <w:color w:val="000000" w:themeColor="text1"/>
                <w:lang w:eastAsia="en-AU"/>
              </w:rPr>
              <w:t>monstrated</w:t>
            </w:r>
          </w:p>
        </w:tc>
        <w:tc>
          <w:tcPr>
            <w:tcW w:w="4085" w:type="dxa"/>
            <w:shd w:val="clear" w:color="auto" w:fill="D0CECE" w:themeFill="background2" w:themeFillShade="E6"/>
          </w:tcPr>
          <w:p w14:paraId="4D0D675C" w14:textId="1DC78115" w:rsidR="005F7ED7" w:rsidRPr="002B7F08" w:rsidRDefault="04895906" w:rsidP="61C942B2">
            <w:pPr>
              <w:tabs>
                <w:tab w:val="left" w:pos="418"/>
              </w:tabs>
              <w:jc w:val="center"/>
              <w:textAlignment w:val="baseline"/>
              <w:rPr>
                <w:rFonts w:ascii="Calibri" w:eastAsia="Times New Roman" w:hAnsi="Calibri" w:cs="Calibri"/>
                <w:b/>
                <w:bCs/>
                <w:color w:val="000000"/>
                <w:lang w:eastAsia="en-AU"/>
              </w:rPr>
            </w:pPr>
            <w:r w:rsidRPr="61C942B2">
              <w:rPr>
                <w:rFonts w:ascii="Calibri" w:eastAsia="Times New Roman" w:hAnsi="Calibri" w:cs="Calibri"/>
                <w:b/>
                <w:bCs/>
                <w:color w:val="000000" w:themeColor="text1"/>
                <w:lang w:eastAsia="en-AU"/>
              </w:rPr>
              <w:t>Performance standard</w:t>
            </w:r>
          </w:p>
        </w:tc>
      </w:tr>
      <w:tr w:rsidR="005F7ED7" w:rsidRPr="002B7F08" w14:paraId="7D8319FD" w14:textId="77777777" w:rsidTr="621AC735">
        <w:tc>
          <w:tcPr>
            <w:tcW w:w="1995" w:type="dxa"/>
          </w:tcPr>
          <w:p w14:paraId="27EB3678" w14:textId="04679CD1" w:rsidR="005F7ED7" w:rsidRPr="002B7F08" w:rsidRDefault="41E8199C" w:rsidP="00932588">
            <w:pPr>
              <w:tabs>
                <w:tab w:val="left" w:pos="418"/>
              </w:tabs>
              <w:textAlignment w:val="baseline"/>
              <w:rPr>
                <w:lang w:eastAsia="en-AU"/>
              </w:rPr>
            </w:pPr>
            <w:r w:rsidRPr="719A98D0">
              <w:rPr>
                <w:rFonts w:ascii="Calibri" w:eastAsia="Times New Roman" w:hAnsi="Calibri" w:cs="Calibri"/>
                <w:b/>
                <w:bCs/>
                <w:color w:val="000000" w:themeColor="text1"/>
                <w:lang w:eastAsia="en-AU"/>
              </w:rPr>
              <w:t>CLO1</w:t>
            </w:r>
            <w:r w:rsidR="5EEF5BA7" w:rsidRPr="719A98D0">
              <w:rPr>
                <w:rFonts w:ascii="Calibri" w:eastAsia="Times New Roman" w:hAnsi="Calibri" w:cs="Calibri"/>
                <w:b/>
                <w:bCs/>
                <w:color w:val="000000" w:themeColor="text1"/>
                <w:lang w:eastAsia="en-AU"/>
              </w:rPr>
              <w:t xml:space="preserve"> - </w:t>
            </w:r>
            <w:r w:rsidR="5EEF5BA7">
              <w:t>Identify the principles of administrative law that inform the review of administrative decision making in Australian law and apply relevant principles to complex legal problem</w:t>
            </w:r>
            <w:r w:rsidR="330C2317">
              <w:t>s</w:t>
            </w:r>
          </w:p>
        </w:tc>
        <w:tc>
          <w:tcPr>
            <w:tcW w:w="3270" w:type="dxa"/>
          </w:tcPr>
          <w:p w14:paraId="02ED6C85" w14:textId="4E809C99" w:rsidR="005F7ED7" w:rsidRPr="002B7F08" w:rsidRDefault="0DD55BC2" w:rsidP="00932588">
            <w:pPr>
              <w:tabs>
                <w:tab w:val="left" w:pos="418"/>
              </w:tabs>
              <w:textAlignment w:val="baseline"/>
              <w:rPr>
                <w:rFonts w:ascii="Calibri" w:eastAsia="Times New Roman" w:hAnsi="Calibri" w:cs="Calibri"/>
                <w:b/>
                <w:bCs/>
                <w:color w:val="000000" w:themeColor="text1"/>
                <w:lang w:eastAsia="en-AU"/>
              </w:rPr>
            </w:pPr>
            <w:r w:rsidRPr="00932588">
              <w:rPr>
                <w:rFonts w:ascii="Calibri" w:eastAsia="Times New Roman" w:hAnsi="Calibri" w:cs="Calibri"/>
                <w:b/>
                <w:bCs/>
                <w:color w:val="000000" w:themeColor="text1"/>
                <w:lang w:eastAsia="en-AU"/>
              </w:rPr>
              <w:t>Communication (written and/or oral)</w:t>
            </w:r>
          </w:p>
          <w:p w14:paraId="33344187" w14:textId="6BAF080C" w:rsidR="005F7ED7" w:rsidRPr="002B7F08" w:rsidRDefault="1C4C968C" w:rsidP="00932588">
            <w:pPr>
              <w:tabs>
                <w:tab w:val="left" w:pos="418"/>
              </w:tabs>
              <w:textAlignment w:val="baseline"/>
              <w:rPr>
                <w:rFonts w:ascii="Calibri" w:eastAsia="Times New Roman" w:hAnsi="Calibri" w:cs="Calibri"/>
                <w:b/>
                <w:bCs/>
                <w:color w:val="000000" w:themeColor="text1"/>
                <w:lang w:eastAsia="en-AU"/>
              </w:rPr>
            </w:pPr>
            <w:r w:rsidRPr="00932588">
              <w:rPr>
                <w:rFonts w:ascii="Calibri" w:eastAsia="Times New Roman" w:hAnsi="Calibri" w:cs="Calibri"/>
                <w:b/>
                <w:bCs/>
                <w:color w:val="000000" w:themeColor="text1"/>
                <w:lang w:eastAsia="en-AU"/>
              </w:rPr>
              <w:t>Statutory interpretation</w:t>
            </w:r>
          </w:p>
          <w:p w14:paraId="6EC00DD6" w14:textId="4062573C" w:rsidR="005F7ED7" w:rsidRPr="002B7F08" w:rsidRDefault="0DD55BC2" w:rsidP="00932588">
            <w:pPr>
              <w:tabs>
                <w:tab w:val="left" w:pos="418"/>
              </w:tabs>
              <w:textAlignment w:val="baseline"/>
              <w:rPr>
                <w:rFonts w:ascii="Calibri" w:eastAsia="Times New Roman" w:hAnsi="Calibri" w:cs="Calibri"/>
                <w:b/>
                <w:bCs/>
                <w:color w:val="000000" w:themeColor="text1"/>
                <w:lang w:eastAsia="en-AU"/>
              </w:rPr>
            </w:pPr>
            <w:r w:rsidRPr="00932588">
              <w:rPr>
                <w:rFonts w:ascii="Calibri" w:eastAsia="Times New Roman" w:hAnsi="Calibri" w:cs="Calibri"/>
                <w:b/>
                <w:bCs/>
                <w:color w:val="000000" w:themeColor="text1"/>
                <w:lang w:eastAsia="en-AU"/>
              </w:rPr>
              <w:t>Legal problem solving</w:t>
            </w:r>
          </w:p>
          <w:p w14:paraId="05955132" w14:textId="1BDA2BC9" w:rsidR="005F7ED7" w:rsidRPr="002B7F08" w:rsidRDefault="005F7ED7" w:rsidP="00932588">
            <w:pPr>
              <w:tabs>
                <w:tab w:val="left" w:pos="418"/>
              </w:tabs>
              <w:textAlignment w:val="baseline"/>
              <w:rPr>
                <w:rFonts w:ascii="Calibri" w:eastAsia="Times New Roman" w:hAnsi="Calibri" w:cs="Calibri"/>
                <w:b/>
                <w:bCs/>
                <w:color w:val="000000"/>
                <w:lang w:eastAsia="en-AU"/>
              </w:rPr>
            </w:pPr>
          </w:p>
        </w:tc>
        <w:tc>
          <w:tcPr>
            <w:tcW w:w="4085" w:type="dxa"/>
          </w:tcPr>
          <w:p w14:paraId="2C4B2871" w14:textId="561A54AD" w:rsidR="005F7ED7" w:rsidRPr="002B7F08" w:rsidRDefault="60A5DF43" w:rsidP="1CC9719F">
            <w:pPr>
              <w:tabs>
                <w:tab w:val="left" w:pos="418"/>
              </w:tabs>
              <w:textAlignment w:val="baseline"/>
              <w:rPr>
                <w:rFonts w:ascii="Calibri" w:eastAsia="Times New Roman" w:hAnsi="Calibri" w:cs="Calibri"/>
                <w:color w:val="000000" w:themeColor="text1"/>
                <w:lang w:eastAsia="en-AU"/>
              </w:rPr>
            </w:pPr>
            <w:r w:rsidRPr="719A98D0">
              <w:rPr>
                <w:rFonts w:ascii="Calibri" w:eastAsia="Times New Roman" w:hAnsi="Calibri" w:cs="Calibri"/>
                <w:color w:val="000000" w:themeColor="text1"/>
                <w:lang w:eastAsia="en-AU"/>
              </w:rPr>
              <w:t>A</w:t>
            </w:r>
            <w:r w:rsidR="3FF28A90" w:rsidRPr="719A98D0">
              <w:rPr>
                <w:rFonts w:ascii="Calibri" w:eastAsia="Times New Roman" w:hAnsi="Calibri" w:cs="Calibri"/>
                <w:color w:val="000000" w:themeColor="text1"/>
                <w:lang w:eastAsia="en-AU"/>
              </w:rPr>
              <w:t xml:space="preserve">ccurately identifies </w:t>
            </w:r>
            <w:r w:rsidR="1C18CE84" w:rsidRPr="719A98D0">
              <w:rPr>
                <w:rFonts w:ascii="Calibri" w:eastAsia="Times New Roman" w:hAnsi="Calibri" w:cs="Calibri"/>
                <w:color w:val="000000" w:themeColor="text1"/>
                <w:lang w:eastAsia="en-AU"/>
              </w:rPr>
              <w:t xml:space="preserve">the </w:t>
            </w:r>
            <w:r w:rsidR="60A017F7" w:rsidRPr="719A98D0">
              <w:rPr>
                <w:rFonts w:ascii="Calibri" w:eastAsia="Times New Roman" w:hAnsi="Calibri" w:cs="Calibri"/>
                <w:color w:val="000000" w:themeColor="text1"/>
                <w:lang w:eastAsia="en-AU"/>
              </w:rPr>
              <w:t>major scope and application</w:t>
            </w:r>
            <w:r w:rsidR="4CE7BCDB" w:rsidRPr="719A98D0">
              <w:rPr>
                <w:rFonts w:ascii="Calibri" w:eastAsia="Times New Roman" w:hAnsi="Calibri" w:cs="Calibri"/>
                <w:color w:val="000000" w:themeColor="text1"/>
                <w:lang w:eastAsia="en-AU"/>
              </w:rPr>
              <w:t xml:space="preserve"> of </w:t>
            </w:r>
            <w:r w:rsidR="465920F4" w:rsidRPr="719A98D0">
              <w:rPr>
                <w:rFonts w:ascii="Calibri" w:eastAsia="Times New Roman" w:hAnsi="Calibri" w:cs="Calibri"/>
                <w:color w:val="000000" w:themeColor="text1"/>
                <w:lang w:eastAsia="en-AU"/>
              </w:rPr>
              <w:t xml:space="preserve">legal </w:t>
            </w:r>
            <w:r w:rsidR="1C18CE84" w:rsidRPr="719A98D0">
              <w:rPr>
                <w:rFonts w:ascii="Calibri" w:eastAsia="Times New Roman" w:hAnsi="Calibri" w:cs="Calibri"/>
                <w:color w:val="000000" w:themeColor="text1"/>
                <w:lang w:eastAsia="en-AU"/>
              </w:rPr>
              <w:t xml:space="preserve">principles </w:t>
            </w:r>
            <w:r w:rsidR="5E327A49" w:rsidRPr="719A98D0">
              <w:rPr>
                <w:rFonts w:ascii="Calibri" w:eastAsia="Times New Roman" w:hAnsi="Calibri" w:cs="Calibri"/>
                <w:color w:val="000000" w:themeColor="text1"/>
                <w:lang w:eastAsia="en-AU"/>
              </w:rPr>
              <w:t xml:space="preserve">affecting </w:t>
            </w:r>
            <w:r w:rsidR="1C18CE84" w:rsidRPr="719A98D0">
              <w:rPr>
                <w:rFonts w:ascii="Calibri" w:eastAsia="Times New Roman" w:hAnsi="Calibri" w:cs="Calibri"/>
                <w:color w:val="000000" w:themeColor="text1"/>
                <w:lang w:eastAsia="en-AU"/>
              </w:rPr>
              <w:t xml:space="preserve">the review of administrative decision making in Australian </w:t>
            </w:r>
            <w:proofErr w:type="gramStart"/>
            <w:r w:rsidR="1C18CE84" w:rsidRPr="719A98D0">
              <w:rPr>
                <w:rFonts w:ascii="Calibri" w:eastAsia="Times New Roman" w:hAnsi="Calibri" w:cs="Calibri"/>
                <w:color w:val="000000" w:themeColor="text1"/>
                <w:lang w:eastAsia="en-AU"/>
              </w:rPr>
              <w:t>law</w:t>
            </w:r>
            <w:proofErr w:type="gramEnd"/>
          </w:p>
          <w:p w14:paraId="6609A173" w14:textId="73FAC189" w:rsidR="719A98D0" w:rsidRDefault="719A98D0" w:rsidP="719A98D0">
            <w:pPr>
              <w:tabs>
                <w:tab w:val="left" w:pos="418"/>
              </w:tabs>
              <w:rPr>
                <w:rFonts w:ascii="Calibri" w:eastAsia="Times New Roman" w:hAnsi="Calibri" w:cs="Calibri"/>
                <w:color w:val="000000" w:themeColor="text1"/>
                <w:lang w:eastAsia="en-AU"/>
              </w:rPr>
            </w:pPr>
          </w:p>
          <w:p w14:paraId="4BCFC863" w14:textId="170CFED0" w:rsidR="048488C0" w:rsidRDefault="048488C0" w:rsidP="719A98D0">
            <w:pPr>
              <w:tabs>
                <w:tab w:val="left" w:pos="418"/>
              </w:tabs>
              <w:rPr>
                <w:rFonts w:ascii="Calibri" w:eastAsia="Times New Roman" w:hAnsi="Calibri" w:cs="Calibri"/>
                <w:color w:val="000000" w:themeColor="text1"/>
                <w:lang w:eastAsia="en-AU"/>
              </w:rPr>
            </w:pPr>
            <w:r w:rsidRPr="719A98D0">
              <w:rPr>
                <w:rFonts w:ascii="Calibri" w:eastAsia="Times New Roman" w:hAnsi="Calibri" w:cs="Calibri"/>
                <w:color w:val="000000" w:themeColor="text1"/>
                <w:lang w:eastAsia="en-AU"/>
              </w:rPr>
              <w:t xml:space="preserve">Identifies </w:t>
            </w:r>
            <w:r w:rsidR="26379500" w:rsidRPr="719A98D0">
              <w:rPr>
                <w:rFonts w:ascii="Calibri" w:eastAsia="Times New Roman" w:hAnsi="Calibri" w:cs="Calibri"/>
                <w:color w:val="000000" w:themeColor="text1"/>
                <w:lang w:eastAsia="en-AU"/>
              </w:rPr>
              <w:t xml:space="preserve">and analyses </w:t>
            </w:r>
            <w:r w:rsidRPr="719A98D0">
              <w:rPr>
                <w:rFonts w:ascii="Calibri" w:eastAsia="Times New Roman" w:hAnsi="Calibri" w:cs="Calibri"/>
                <w:color w:val="000000" w:themeColor="text1"/>
                <w:lang w:eastAsia="en-AU"/>
              </w:rPr>
              <w:t xml:space="preserve">the facts and issues </w:t>
            </w:r>
            <w:r w:rsidR="1C3DD612" w:rsidRPr="719A98D0">
              <w:rPr>
                <w:rFonts w:ascii="Calibri" w:eastAsia="Times New Roman" w:hAnsi="Calibri" w:cs="Calibri"/>
                <w:color w:val="000000" w:themeColor="text1"/>
                <w:lang w:eastAsia="en-AU"/>
              </w:rPr>
              <w:t xml:space="preserve">relevant to the application of administrative law in a complex legal </w:t>
            </w:r>
            <w:proofErr w:type="gramStart"/>
            <w:r w:rsidR="1C3DD612" w:rsidRPr="719A98D0">
              <w:rPr>
                <w:rFonts w:ascii="Calibri" w:eastAsia="Times New Roman" w:hAnsi="Calibri" w:cs="Calibri"/>
                <w:color w:val="000000" w:themeColor="text1"/>
                <w:lang w:eastAsia="en-AU"/>
              </w:rPr>
              <w:t>scenario</w:t>
            </w:r>
            <w:proofErr w:type="gramEnd"/>
          </w:p>
          <w:p w14:paraId="10AD8340" w14:textId="6B0B0A9C" w:rsidR="719A98D0" w:rsidRDefault="719A98D0" w:rsidP="719A98D0">
            <w:pPr>
              <w:tabs>
                <w:tab w:val="left" w:pos="418"/>
              </w:tabs>
              <w:rPr>
                <w:rFonts w:ascii="Calibri" w:eastAsia="Times New Roman" w:hAnsi="Calibri" w:cs="Calibri"/>
                <w:color w:val="000000" w:themeColor="text1"/>
                <w:lang w:eastAsia="en-AU"/>
              </w:rPr>
            </w:pPr>
          </w:p>
          <w:p w14:paraId="2BEFD0ED" w14:textId="4D92FA3E" w:rsidR="005F7ED7" w:rsidRPr="002B7F08" w:rsidRDefault="1927B901" w:rsidP="719A98D0">
            <w:pPr>
              <w:spacing w:line="259" w:lineRule="auto"/>
              <w:textAlignment w:val="baseline"/>
              <w:rPr>
                <w:rFonts w:ascii="Calibri" w:eastAsia="Calibri" w:hAnsi="Calibri" w:cs="Calibri"/>
                <w:color w:val="000000" w:themeColor="text1"/>
                <w:lang w:val="en-US"/>
              </w:rPr>
            </w:pPr>
            <w:r w:rsidRPr="719A98D0">
              <w:rPr>
                <w:rFonts w:ascii="Calibri" w:eastAsia="Calibri" w:hAnsi="Calibri" w:cs="Calibri"/>
                <w:color w:val="000000" w:themeColor="text1"/>
              </w:rPr>
              <w:t>Correctly interprets</w:t>
            </w:r>
            <w:r w:rsidR="292BDE68" w:rsidRPr="719A98D0">
              <w:rPr>
                <w:rFonts w:ascii="Calibri" w:eastAsia="Calibri" w:hAnsi="Calibri" w:cs="Calibri"/>
                <w:color w:val="000000" w:themeColor="text1"/>
              </w:rPr>
              <w:t xml:space="preserve"> and applies </w:t>
            </w:r>
            <w:r w:rsidR="5B185CB0" w:rsidRPr="719A98D0">
              <w:rPr>
                <w:rFonts w:ascii="Calibri" w:eastAsia="Calibri" w:hAnsi="Calibri" w:cs="Calibri"/>
                <w:color w:val="000000" w:themeColor="text1"/>
              </w:rPr>
              <w:t xml:space="preserve">the major features of </w:t>
            </w:r>
            <w:r w:rsidR="03B2107B" w:rsidRPr="719A98D0">
              <w:rPr>
                <w:rFonts w:ascii="Calibri" w:eastAsia="Calibri" w:hAnsi="Calibri" w:cs="Calibri"/>
                <w:color w:val="000000" w:themeColor="text1"/>
              </w:rPr>
              <w:t xml:space="preserve">statutory </w:t>
            </w:r>
            <w:r w:rsidR="67EC9729" w:rsidRPr="719A98D0">
              <w:rPr>
                <w:rFonts w:ascii="Calibri" w:eastAsia="Calibri" w:hAnsi="Calibri" w:cs="Calibri"/>
                <w:color w:val="000000" w:themeColor="text1"/>
              </w:rPr>
              <w:t>provisions to</w:t>
            </w:r>
            <w:r w:rsidRPr="719A98D0">
              <w:rPr>
                <w:rFonts w:ascii="Calibri" w:eastAsia="Calibri" w:hAnsi="Calibri" w:cs="Calibri"/>
                <w:color w:val="000000" w:themeColor="text1"/>
              </w:rPr>
              <w:t xml:space="preserve"> solve complex legal </w:t>
            </w:r>
            <w:proofErr w:type="gramStart"/>
            <w:r w:rsidRPr="719A98D0">
              <w:rPr>
                <w:rFonts w:ascii="Calibri" w:eastAsia="Calibri" w:hAnsi="Calibri" w:cs="Calibri"/>
                <w:color w:val="000000" w:themeColor="text1"/>
              </w:rPr>
              <w:t>problems</w:t>
            </w:r>
            <w:proofErr w:type="gramEnd"/>
          </w:p>
          <w:p w14:paraId="4C9C35EC" w14:textId="7E4AC373" w:rsidR="005F7ED7" w:rsidRPr="002B7F08" w:rsidRDefault="005F7ED7" w:rsidP="719A98D0">
            <w:pPr>
              <w:tabs>
                <w:tab w:val="left" w:pos="418"/>
              </w:tabs>
              <w:spacing w:line="259" w:lineRule="auto"/>
              <w:textAlignment w:val="baseline"/>
              <w:rPr>
                <w:rFonts w:ascii="Calibri" w:eastAsia="Calibri" w:hAnsi="Calibri" w:cs="Calibri"/>
                <w:color w:val="000000" w:themeColor="text1"/>
                <w:lang w:val="en-US"/>
              </w:rPr>
            </w:pPr>
          </w:p>
          <w:p w14:paraId="4C589619" w14:textId="69B3D036" w:rsidR="005F7ED7" w:rsidRPr="002B7F08" w:rsidRDefault="005F7ED7" w:rsidP="66F98D57">
            <w:pPr>
              <w:tabs>
                <w:tab w:val="left" w:pos="418"/>
              </w:tabs>
              <w:textAlignment w:val="baseline"/>
              <w:rPr>
                <w:rFonts w:ascii="Calibri" w:eastAsia="Times New Roman" w:hAnsi="Calibri" w:cs="Calibri"/>
                <w:color w:val="000000"/>
                <w:lang w:eastAsia="en-AU"/>
              </w:rPr>
            </w:pPr>
          </w:p>
        </w:tc>
      </w:tr>
      <w:tr w:rsidR="005F7ED7" w:rsidRPr="002B7F08" w14:paraId="481BE164" w14:textId="77777777" w:rsidTr="621AC735">
        <w:tc>
          <w:tcPr>
            <w:tcW w:w="1995" w:type="dxa"/>
          </w:tcPr>
          <w:p w14:paraId="2989081B" w14:textId="324DC169" w:rsidR="005F7ED7" w:rsidRPr="002B7F08" w:rsidRDefault="32D72C37" w:rsidP="66F98D57">
            <w:pPr>
              <w:textAlignment w:val="baseline"/>
              <w:rPr>
                <w:rFonts w:ascii="Calibri" w:eastAsia="Calibri" w:hAnsi="Calibri" w:cs="Calibri"/>
              </w:rPr>
            </w:pPr>
            <w:r w:rsidRPr="719A98D0">
              <w:rPr>
                <w:rFonts w:ascii="Calibri" w:eastAsia="Times New Roman" w:hAnsi="Calibri" w:cs="Calibri"/>
                <w:b/>
                <w:bCs/>
                <w:color w:val="000000" w:themeColor="text1"/>
                <w:lang w:eastAsia="en-AU"/>
              </w:rPr>
              <w:t>CLO2</w:t>
            </w:r>
            <w:r w:rsidR="549A0097" w:rsidRPr="719A98D0">
              <w:rPr>
                <w:rFonts w:ascii="Calibri" w:eastAsia="Times New Roman" w:hAnsi="Calibri" w:cs="Calibri"/>
                <w:b/>
                <w:bCs/>
                <w:color w:val="000000" w:themeColor="text1"/>
                <w:lang w:eastAsia="en-AU"/>
              </w:rPr>
              <w:t xml:space="preserve"> - </w:t>
            </w:r>
            <w:r w:rsidR="549A0097">
              <w:t>Evaluate the legal frameworks surrounding the judicial and administrative review of government decisions</w:t>
            </w:r>
            <w:r w:rsidR="43F55C0D">
              <w:t xml:space="preserve"> </w:t>
            </w:r>
            <w:r w:rsidR="43F55C0D" w:rsidRPr="719A98D0">
              <w:rPr>
                <w:rFonts w:ascii="Calibri" w:eastAsia="Calibri" w:hAnsi="Calibri" w:cs="Calibri"/>
                <w:color w:val="000000" w:themeColor="text1"/>
              </w:rPr>
              <w:t xml:space="preserve">to ensure legality, </w:t>
            </w:r>
            <w:proofErr w:type="gramStart"/>
            <w:r w:rsidR="43F55C0D" w:rsidRPr="719A98D0">
              <w:rPr>
                <w:rFonts w:ascii="Calibri" w:eastAsia="Calibri" w:hAnsi="Calibri" w:cs="Calibri"/>
                <w:color w:val="000000" w:themeColor="text1"/>
              </w:rPr>
              <w:t>fairness</w:t>
            </w:r>
            <w:proofErr w:type="gramEnd"/>
            <w:r w:rsidR="43F55C0D" w:rsidRPr="719A98D0">
              <w:rPr>
                <w:rFonts w:ascii="Calibri" w:eastAsia="Calibri" w:hAnsi="Calibri" w:cs="Calibri"/>
                <w:color w:val="000000" w:themeColor="text1"/>
              </w:rPr>
              <w:t xml:space="preserve"> and accountability</w:t>
            </w:r>
          </w:p>
        </w:tc>
        <w:tc>
          <w:tcPr>
            <w:tcW w:w="3270" w:type="dxa"/>
          </w:tcPr>
          <w:p w14:paraId="30E5CAF3" w14:textId="4CF2A987" w:rsidR="005F7ED7" w:rsidRPr="002B7F08" w:rsidRDefault="54E8F906" w:rsidP="00932588">
            <w:pPr>
              <w:tabs>
                <w:tab w:val="left" w:pos="418"/>
              </w:tabs>
              <w:textAlignment w:val="baseline"/>
              <w:rPr>
                <w:rFonts w:ascii="Calibri" w:eastAsia="Times New Roman" w:hAnsi="Calibri" w:cs="Calibri"/>
                <w:b/>
                <w:bCs/>
                <w:color w:val="000000" w:themeColor="text1"/>
                <w:lang w:eastAsia="en-AU"/>
              </w:rPr>
            </w:pPr>
            <w:r w:rsidRPr="00932588">
              <w:rPr>
                <w:rFonts w:ascii="Calibri" w:eastAsia="Times New Roman" w:hAnsi="Calibri" w:cs="Calibri"/>
                <w:b/>
                <w:bCs/>
                <w:color w:val="000000" w:themeColor="text1"/>
                <w:lang w:eastAsia="en-AU"/>
              </w:rPr>
              <w:t>Communication (written and/or oral)</w:t>
            </w:r>
          </w:p>
          <w:p w14:paraId="4C14C8B8" w14:textId="5F08498E" w:rsidR="005F7ED7" w:rsidRPr="002B7F08" w:rsidRDefault="54E8F906" w:rsidP="00932588">
            <w:pPr>
              <w:tabs>
                <w:tab w:val="left" w:pos="418"/>
              </w:tabs>
              <w:textAlignment w:val="baseline"/>
              <w:rPr>
                <w:rFonts w:ascii="Calibri" w:eastAsia="Times New Roman" w:hAnsi="Calibri" w:cs="Calibri"/>
                <w:b/>
                <w:bCs/>
                <w:color w:val="000000" w:themeColor="text1"/>
                <w:lang w:eastAsia="en-AU"/>
              </w:rPr>
            </w:pPr>
            <w:r w:rsidRPr="00932588">
              <w:rPr>
                <w:rFonts w:ascii="Calibri" w:eastAsia="Times New Roman" w:hAnsi="Calibri" w:cs="Calibri"/>
                <w:b/>
                <w:bCs/>
                <w:color w:val="000000" w:themeColor="text1"/>
                <w:lang w:eastAsia="en-AU"/>
              </w:rPr>
              <w:t>Digital Literacy</w:t>
            </w:r>
          </w:p>
          <w:p w14:paraId="0C7BCD36" w14:textId="02EFBB55" w:rsidR="005F7ED7" w:rsidRPr="002B7F08" w:rsidRDefault="54E8F906" w:rsidP="00932588">
            <w:pPr>
              <w:tabs>
                <w:tab w:val="left" w:pos="418"/>
              </w:tabs>
              <w:textAlignment w:val="baseline"/>
              <w:rPr>
                <w:rFonts w:ascii="Calibri" w:eastAsia="Times New Roman" w:hAnsi="Calibri" w:cs="Calibri"/>
                <w:b/>
                <w:bCs/>
                <w:color w:val="000000" w:themeColor="text1"/>
                <w:lang w:eastAsia="en-AU"/>
              </w:rPr>
            </w:pPr>
            <w:r w:rsidRPr="00932588">
              <w:rPr>
                <w:rFonts w:ascii="Calibri" w:eastAsia="Times New Roman" w:hAnsi="Calibri" w:cs="Calibri"/>
                <w:b/>
                <w:bCs/>
                <w:color w:val="000000" w:themeColor="text1"/>
                <w:lang w:eastAsia="en-AU"/>
              </w:rPr>
              <w:t>Evaluation</w:t>
            </w:r>
          </w:p>
          <w:p w14:paraId="21041787" w14:textId="52215C9E" w:rsidR="005F7ED7" w:rsidRPr="002B7F08" w:rsidRDefault="54E8F906" w:rsidP="00932588">
            <w:pPr>
              <w:tabs>
                <w:tab w:val="left" w:pos="418"/>
              </w:tabs>
              <w:textAlignment w:val="baseline"/>
              <w:rPr>
                <w:rFonts w:ascii="Calibri" w:eastAsia="Times New Roman" w:hAnsi="Calibri" w:cs="Calibri"/>
                <w:b/>
                <w:bCs/>
                <w:color w:val="000000" w:themeColor="text1"/>
                <w:lang w:eastAsia="en-AU"/>
              </w:rPr>
            </w:pPr>
            <w:r w:rsidRPr="00932588">
              <w:rPr>
                <w:rFonts w:ascii="Calibri" w:eastAsia="Times New Roman" w:hAnsi="Calibri" w:cs="Calibri"/>
                <w:b/>
                <w:bCs/>
                <w:color w:val="000000" w:themeColor="text1"/>
                <w:lang w:eastAsia="en-AU"/>
              </w:rPr>
              <w:t>Statutory interpretation</w:t>
            </w:r>
          </w:p>
          <w:p w14:paraId="7B8827AE" w14:textId="77CD61E3" w:rsidR="005F7ED7" w:rsidRPr="002B7F08" w:rsidRDefault="54E8F906" w:rsidP="00932588">
            <w:pPr>
              <w:tabs>
                <w:tab w:val="left" w:pos="418"/>
              </w:tabs>
              <w:textAlignment w:val="baseline"/>
              <w:rPr>
                <w:rFonts w:ascii="Calibri" w:eastAsia="Times New Roman" w:hAnsi="Calibri" w:cs="Calibri"/>
                <w:b/>
                <w:bCs/>
                <w:color w:val="000000" w:themeColor="text1"/>
                <w:lang w:eastAsia="en-AU"/>
              </w:rPr>
            </w:pPr>
            <w:r w:rsidRPr="00932588">
              <w:rPr>
                <w:rFonts w:ascii="Calibri" w:eastAsia="Times New Roman" w:hAnsi="Calibri" w:cs="Calibri"/>
                <w:b/>
                <w:bCs/>
                <w:color w:val="000000" w:themeColor="text1"/>
                <w:lang w:eastAsia="en-AU"/>
              </w:rPr>
              <w:t>Legal research (and technology)</w:t>
            </w:r>
          </w:p>
          <w:p w14:paraId="0908BDC4" w14:textId="3C0A85A8" w:rsidR="005F7ED7" w:rsidRPr="002B7F08" w:rsidRDefault="005F7ED7" w:rsidP="00932588">
            <w:pPr>
              <w:tabs>
                <w:tab w:val="left" w:pos="418"/>
              </w:tabs>
              <w:textAlignment w:val="baseline"/>
              <w:rPr>
                <w:rFonts w:ascii="Calibri" w:eastAsia="Times New Roman" w:hAnsi="Calibri" w:cs="Calibri"/>
                <w:b/>
                <w:bCs/>
                <w:color w:val="000000"/>
                <w:lang w:eastAsia="en-AU"/>
              </w:rPr>
            </w:pPr>
          </w:p>
        </w:tc>
        <w:tc>
          <w:tcPr>
            <w:tcW w:w="4085" w:type="dxa"/>
          </w:tcPr>
          <w:p w14:paraId="1FF40F88" w14:textId="6B04B847" w:rsidR="4B57A094" w:rsidRDefault="4B57A094" w:rsidP="719A98D0">
            <w:pPr>
              <w:tabs>
                <w:tab w:val="left" w:pos="418"/>
              </w:tabs>
              <w:rPr>
                <w:rFonts w:ascii="Calibri" w:eastAsia="Times New Roman" w:hAnsi="Calibri" w:cs="Calibri"/>
                <w:color w:val="000000" w:themeColor="text1"/>
                <w:lang w:eastAsia="en-AU"/>
              </w:rPr>
            </w:pPr>
            <w:r w:rsidRPr="719A98D0">
              <w:rPr>
                <w:rFonts w:ascii="Calibri" w:eastAsia="Times New Roman" w:hAnsi="Calibri" w:cs="Calibri"/>
                <w:color w:val="000000" w:themeColor="text1"/>
                <w:lang w:eastAsia="en-AU"/>
              </w:rPr>
              <w:t xml:space="preserve">Explains </w:t>
            </w:r>
            <w:r w:rsidR="28C6E2E7" w:rsidRPr="719A98D0">
              <w:rPr>
                <w:rFonts w:ascii="Calibri" w:eastAsia="Times New Roman" w:hAnsi="Calibri" w:cs="Calibri"/>
                <w:color w:val="000000" w:themeColor="text1"/>
                <w:lang w:eastAsia="en-AU"/>
              </w:rPr>
              <w:t>the concepts of legality, fairness, and accountability</w:t>
            </w:r>
            <w:r w:rsidR="7293E0D9" w:rsidRPr="719A98D0">
              <w:rPr>
                <w:rFonts w:ascii="Calibri" w:eastAsia="Times New Roman" w:hAnsi="Calibri" w:cs="Calibri"/>
                <w:color w:val="000000" w:themeColor="text1"/>
                <w:lang w:eastAsia="en-AU"/>
              </w:rPr>
              <w:t xml:space="preserve"> at an introductory </w:t>
            </w:r>
            <w:proofErr w:type="gramStart"/>
            <w:r w:rsidR="7293E0D9" w:rsidRPr="719A98D0">
              <w:rPr>
                <w:rFonts w:ascii="Calibri" w:eastAsia="Times New Roman" w:hAnsi="Calibri" w:cs="Calibri"/>
                <w:color w:val="000000" w:themeColor="text1"/>
                <w:lang w:eastAsia="en-AU"/>
              </w:rPr>
              <w:t>level</w:t>
            </w:r>
            <w:proofErr w:type="gramEnd"/>
          </w:p>
          <w:p w14:paraId="349D998E" w14:textId="5080D86C" w:rsidR="719A98D0" w:rsidRDefault="719A98D0" w:rsidP="719A98D0">
            <w:pPr>
              <w:tabs>
                <w:tab w:val="left" w:pos="418"/>
              </w:tabs>
              <w:rPr>
                <w:rFonts w:ascii="Calibri" w:eastAsia="Times New Roman" w:hAnsi="Calibri" w:cs="Calibri"/>
                <w:color w:val="000000" w:themeColor="text1"/>
                <w:lang w:eastAsia="en-AU"/>
              </w:rPr>
            </w:pPr>
          </w:p>
          <w:p w14:paraId="3598967C" w14:textId="430EDADB" w:rsidR="477CA7B0" w:rsidRDefault="477CA7B0" w:rsidP="719A98D0">
            <w:pPr>
              <w:tabs>
                <w:tab w:val="left" w:pos="418"/>
              </w:tabs>
              <w:rPr>
                <w:rFonts w:ascii="Calibri" w:eastAsia="Times New Roman" w:hAnsi="Calibri" w:cs="Calibri"/>
                <w:color w:val="000000" w:themeColor="text1"/>
                <w:lang w:eastAsia="en-AU"/>
              </w:rPr>
            </w:pPr>
            <w:r w:rsidRPr="719A98D0">
              <w:rPr>
                <w:rFonts w:ascii="Calibri" w:eastAsia="Times New Roman" w:hAnsi="Calibri" w:cs="Calibri"/>
                <w:color w:val="000000" w:themeColor="text1"/>
                <w:lang w:eastAsia="en-AU"/>
              </w:rPr>
              <w:t>Provides a basic explanation of</w:t>
            </w:r>
            <w:r w:rsidR="763F362D" w:rsidRPr="719A98D0">
              <w:rPr>
                <w:rFonts w:ascii="Calibri" w:eastAsia="Times New Roman" w:hAnsi="Calibri" w:cs="Calibri"/>
                <w:color w:val="000000" w:themeColor="text1"/>
                <w:lang w:eastAsia="en-AU"/>
              </w:rPr>
              <w:t xml:space="preserve"> how </w:t>
            </w:r>
            <w:r w:rsidR="754692F0" w:rsidRPr="719A98D0">
              <w:rPr>
                <w:rFonts w:ascii="Calibri" w:eastAsia="Times New Roman" w:hAnsi="Calibri" w:cs="Calibri"/>
                <w:color w:val="000000" w:themeColor="text1"/>
                <w:lang w:eastAsia="en-AU"/>
              </w:rPr>
              <w:t xml:space="preserve">the concepts of </w:t>
            </w:r>
            <w:r w:rsidR="763F362D" w:rsidRPr="719A98D0">
              <w:rPr>
                <w:rFonts w:ascii="Calibri" w:eastAsia="Times New Roman" w:hAnsi="Calibri" w:cs="Calibri"/>
                <w:color w:val="000000" w:themeColor="text1"/>
                <w:lang w:eastAsia="en-AU"/>
              </w:rPr>
              <w:t xml:space="preserve">legality, fairness and accountability </w:t>
            </w:r>
            <w:r w:rsidR="61114DA4" w:rsidRPr="719A98D0">
              <w:rPr>
                <w:rFonts w:ascii="Calibri" w:eastAsia="Times New Roman" w:hAnsi="Calibri" w:cs="Calibri"/>
                <w:color w:val="000000" w:themeColor="text1"/>
                <w:lang w:eastAsia="en-AU"/>
              </w:rPr>
              <w:t xml:space="preserve">might be </w:t>
            </w:r>
            <w:r w:rsidR="6750154A" w:rsidRPr="719A98D0">
              <w:rPr>
                <w:rFonts w:ascii="Calibri" w:eastAsia="Times New Roman" w:hAnsi="Calibri" w:cs="Calibri"/>
                <w:color w:val="000000" w:themeColor="text1"/>
                <w:lang w:eastAsia="en-AU"/>
              </w:rPr>
              <w:t>incorporated</w:t>
            </w:r>
            <w:r w:rsidR="7799A281" w:rsidRPr="719A98D0">
              <w:rPr>
                <w:rFonts w:ascii="Calibri" w:eastAsia="Times New Roman" w:hAnsi="Calibri" w:cs="Calibri"/>
                <w:color w:val="000000" w:themeColor="text1"/>
                <w:lang w:eastAsia="en-AU"/>
              </w:rPr>
              <w:t xml:space="preserve"> in the legal frameworks surrounding the judicial and administrative review of government decisions</w:t>
            </w:r>
            <w:r w:rsidR="115CD582" w:rsidRPr="719A98D0">
              <w:rPr>
                <w:rFonts w:ascii="Calibri" w:eastAsia="Times New Roman" w:hAnsi="Calibri" w:cs="Calibri"/>
                <w:color w:val="000000" w:themeColor="text1"/>
                <w:lang w:eastAsia="en-AU"/>
              </w:rPr>
              <w:t xml:space="preserve">, particularly government decisions which have been implemented using digital </w:t>
            </w:r>
            <w:proofErr w:type="gramStart"/>
            <w:r w:rsidR="115CD582" w:rsidRPr="719A98D0">
              <w:rPr>
                <w:rFonts w:ascii="Calibri" w:eastAsia="Times New Roman" w:hAnsi="Calibri" w:cs="Calibri"/>
                <w:color w:val="000000" w:themeColor="text1"/>
                <w:lang w:eastAsia="en-AU"/>
              </w:rPr>
              <w:t>tools</w:t>
            </w:r>
            <w:proofErr w:type="gramEnd"/>
          </w:p>
          <w:p w14:paraId="311C66D7" w14:textId="5E7D6B9D" w:rsidR="719A98D0" w:rsidRDefault="719A98D0" w:rsidP="719A98D0">
            <w:pPr>
              <w:tabs>
                <w:tab w:val="left" w:pos="418"/>
              </w:tabs>
              <w:rPr>
                <w:rFonts w:ascii="Calibri" w:eastAsia="Times New Roman" w:hAnsi="Calibri" w:cs="Calibri"/>
                <w:color w:val="000000" w:themeColor="text1"/>
                <w:lang w:eastAsia="en-AU"/>
              </w:rPr>
            </w:pPr>
          </w:p>
          <w:p w14:paraId="764A9371" w14:textId="62B9CFA3" w:rsidR="054E84F6" w:rsidRDefault="054E84F6" w:rsidP="719A98D0">
            <w:pPr>
              <w:tabs>
                <w:tab w:val="left" w:pos="418"/>
              </w:tabs>
              <w:rPr>
                <w:rFonts w:ascii="Calibri" w:eastAsia="Times New Roman" w:hAnsi="Calibri" w:cs="Calibri"/>
                <w:color w:val="000000" w:themeColor="text1"/>
                <w:lang w:eastAsia="en-AU"/>
              </w:rPr>
            </w:pPr>
            <w:r w:rsidRPr="719A98D0">
              <w:rPr>
                <w:rFonts w:ascii="Calibri" w:eastAsia="Times New Roman" w:hAnsi="Calibri" w:cs="Calibri"/>
                <w:color w:val="000000" w:themeColor="text1"/>
                <w:lang w:eastAsia="en-AU"/>
              </w:rPr>
              <w:t xml:space="preserve">Explains the basic features of statutes governing the judicial and administrative review of government </w:t>
            </w:r>
            <w:proofErr w:type="gramStart"/>
            <w:r w:rsidRPr="719A98D0">
              <w:rPr>
                <w:rFonts w:ascii="Calibri" w:eastAsia="Times New Roman" w:hAnsi="Calibri" w:cs="Calibri"/>
                <w:color w:val="000000" w:themeColor="text1"/>
                <w:lang w:eastAsia="en-AU"/>
              </w:rPr>
              <w:t>decisions</w:t>
            </w:r>
            <w:proofErr w:type="gramEnd"/>
          </w:p>
          <w:p w14:paraId="3A288537" w14:textId="2AF9D55D" w:rsidR="719A98D0" w:rsidRDefault="719A98D0" w:rsidP="719A98D0">
            <w:pPr>
              <w:tabs>
                <w:tab w:val="left" w:pos="418"/>
              </w:tabs>
              <w:rPr>
                <w:rFonts w:ascii="Calibri" w:eastAsia="Times New Roman" w:hAnsi="Calibri" w:cs="Calibri"/>
                <w:color w:val="000000" w:themeColor="text1"/>
                <w:lang w:eastAsia="en-AU"/>
              </w:rPr>
            </w:pPr>
          </w:p>
          <w:p w14:paraId="2F64C665" w14:textId="724E0306" w:rsidR="005F7ED7" w:rsidRPr="002B7F08" w:rsidRDefault="499B9B31" w:rsidP="00932588">
            <w:pPr>
              <w:tabs>
                <w:tab w:val="left" w:pos="418"/>
              </w:tabs>
              <w:textAlignment w:val="baseline"/>
              <w:rPr>
                <w:rFonts w:ascii="Calibri" w:eastAsia="Times New Roman" w:hAnsi="Calibri" w:cs="Calibri"/>
                <w:color w:val="000000"/>
                <w:lang w:eastAsia="en-AU"/>
              </w:rPr>
            </w:pPr>
            <w:r w:rsidRPr="719A98D0">
              <w:rPr>
                <w:rFonts w:ascii="Calibri" w:eastAsia="Times New Roman" w:hAnsi="Calibri" w:cs="Calibri"/>
                <w:color w:val="000000" w:themeColor="text1"/>
                <w:lang w:eastAsia="en-AU"/>
              </w:rPr>
              <w:t>Draws on an appropriate</w:t>
            </w:r>
            <w:r w:rsidR="389F6203" w:rsidRPr="719A98D0">
              <w:rPr>
                <w:rFonts w:ascii="Calibri" w:eastAsia="Times New Roman" w:hAnsi="Calibri" w:cs="Calibri"/>
                <w:color w:val="000000" w:themeColor="text1"/>
                <w:lang w:eastAsia="en-AU"/>
              </w:rPr>
              <w:t xml:space="preserve"> range of primary and secondary sources relevant to</w:t>
            </w:r>
            <w:r w:rsidR="7A5C3B0D" w:rsidRPr="719A98D0">
              <w:rPr>
                <w:rFonts w:ascii="Calibri" w:eastAsia="Times New Roman" w:hAnsi="Calibri" w:cs="Calibri"/>
                <w:color w:val="000000" w:themeColor="text1"/>
                <w:lang w:eastAsia="en-AU"/>
              </w:rPr>
              <w:t xml:space="preserve"> support </w:t>
            </w:r>
            <w:r w:rsidR="04FC3072" w:rsidRPr="719A98D0">
              <w:rPr>
                <w:rFonts w:ascii="Calibri" w:eastAsia="Times New Roman" w:hAnsi="Calibri" w:cs="Calibri"/>
                <w:color w:val="000000" w:themeColor="text1"/>
                <w:lang w:eastAsia="en-AU"/>
              </w:rPr>
              <w:t xml:space="preserve">the </w:t>
            </w:r>
            <w:r w:rsidR="389F6203" w:rsidRPr="719A98D0">
              <w:rPr>
                <w:rFonts w:ascii="Calibri" w:eastAsia="Times New Roman" w:hAnsi="Calibri" w:cs="Calibri"/>
                <w:color w:val="000000" w:themeColor="text1"/>
                <w:lang w:eastAsia="en-AU"/>
              </w:rPr>
              <w:t>evaluati</w:t>
            </w:r>
            <w:r w:rsidR="2FF7460F" w:rsidRPr="719A98D0">
              <w:rPr>
                <w:rFonts w:ascii="Calibri" w:eastAsia="Times New Roman" w:hAnsi="Calibri" w:cs="Calibri"/>
                <w:color w:val="000000" w:themeColor="text1"/>
                <w:lang w:eastAsia="en-AU"/>
              </w:rPr>
              <w:t>on of</w:t>
            </w:r>
            <w:r w:rsidR="389F6203" w:rsidRPr="719A98D0">
              <w:rPr>
                <w:rFonts w:ascii="Calibri" w:eastAsia="Times New Roman" w:hAnsi="Calibri" w:cs="Calibri"/>
                <w:color w:val="000000" w:themeColor="text1"/>
                <w:lang w:eastAsia="en-AU"/>
              </w:rPr>
              <w:t xml:space="preserve"> whether </w:t>
            </w:r>
            <w:r w:rsidR="216172CF" w:rsidRPr="719A98D0">
              <w:rPr>
                <w:rFonts w:ascii="Calibri" w:eastAsia="Times New Roman" w:hAnsi="Calibri" w:cs="Calibri"/>
                <w:color w:val="000000" w:themeColor="text1"/>
                <w:lang w:eastAsia="en-AU"/>
              </w:rPr>
              <w:t xml:space="preserve">the </w:t>
            </w:r>
            <w:r w:rsidR="389F6203" w:rsidRPr="719A98D0">
              <w:rPr>
                <w:rFonts w:ascii="Calibri" w:eastAsia="Times New Roman" w:hAnsi="Calibri" w:cs="Calibri"/>
                <w:color w:val="000000" w:themeColor="text1"/>
                <w:lang w:eastAsia="en-AU"/>
              </w:rPr>
              <w:t xml:space="preserve">legal </w:t>
            </w:r>
            <w:r w:rsidR="389F6203" w:rsidRPr="719A98D0">
              <w:rPr>
                <w:rFonts w:ascii="Calibri" w:eastAsia="Times New Roman" w:hAnsi="Calibri" w:cs="Calibri"/>
                <w:color w:val="000000" w:themeColor="text1"/>
                <w:lang w:eastAsia="en-AU"/>
              </w:rPr>
              <w:lastRenderedPageBreak/>
              <w:t>frameworks surrounding control of government de</w:t>
            </w:r>
            <w:r w:rsidR="725A19D5" w:rsidRPr="719A98D0">
              <w:rPr>
                <w:rFonts w:ascii="Calibri" w:eastAsia="Times New Roman" w:hAnsi="Calibri" w:cs="Calibri"/>
                <w:color w:val="000000" w:themeColor="text1"/>
                <w:lang w:eastAsia="en-AU"/>
              </w:rPr>
              <w:t>cision making ensure legality, fairness, and accountability</w:t>
            </w:r>
          </w:p>
        </w:tc>
      </w:tr>
      <w:tr w:rsidR="005F7ED7" w:rsidRPr="002B7F08" w14:paraId="66D7BC95" w14:textId="77777777" w:rsidTr="621AC735">
        <w:tc>
          <w:tcPr>
            <w:tcW w:w="1995" w:type="dxa"/>
          </w:tcPr>
          <w:p w14:paraId="70A284DA" w14:textId="2E141FC5" w:rsidR="005F7ED7" w:rsidRPr="002B7F08" w:rsidRDefault="7F3226F2" w:rsidP="00932588">
            <w:pPr>
              <w:spacing w:after="160" w:line="259" w:lineRule="auto"/>
              <w:textAlignment w:val="baseline"/>
              <w:rPr>
                <w:rFonts w:ascii="Calibri" w:eastAsia="Times New Roman" w:hAnsi="Calibri" w:cs="Calibri"/>
                <w:b/>
                <w:bCs/>
                <w:color w:val="000000"/>
                <w:lang w:eastAsia="en-AU"/>
              </w:rPr>
            </w:pPr>
            <w:r w:rsidRPr="719A98D0">
              <w:rPr>
                <w:rFonts w:ascii="Calibri" w:eastAsia="Times New Roman" w:hAnsi="Calibri" w:cs="Calibri"/>
                <w:b/>
                <w:bCs/>
                <w:color w:val="000000" w:themeColor="text1"/>
                <w:lang w:eastAsia="en-AU"/>
              </w:rPr>
              <w:lastRenderedPageBreak/>
              <w:t>CLO3</w:t>
            </w:r>
            <w:r w:rsidR="7E0224FD" w:rsidRPr="719A98D0">
              <w:rPr>
                <w:rFonts w:ascii="Calibri" w:eastAsia="Times New Roman" w:hAnsi="Calibri" w:cs="Calibri"/>
                <w:b/>
                <w:bCs/>
                <w:color w:val="000000" w:themeColor="text1"/>
                <w:lang w:eastAsia="en-AU"/>
              </w:rPr>
              <w:t xml:space="preserve"> - </w:t>
            </w:r>
            <w:r w:rsidR="7E0224FD">
              <w:t xml:space="preserve">Apply knowledge of the legal </w:t>
            </w:r>
            <w:r w:rsidR="1E8BE323">
              <w:t>principles</w:t>
            </w:r>
            <w:r w:rsidR="22AF1268">
              <w:t xml:space="preserve"> affecting government decision making including </w:t>
            </w:r>
            <w:r w:rsidR="0B7133D1" w:rsidRPr="719A98D0">
              <w:rPr>
                <w:rFonts w:ascii="Calibri" w:eastAsia="Calibri" w:hAnsi="Calibri" w:cs="Calibri"/>
                <w:color w:val="000000" w:themeColor="text1"/>
              </w:rPr>
              <w:t xml:space="preserve">data driven </w:t>
            </w:r>
            <w:r w:rsidR="67215FC1" w:rsidRPr="719A98D0">
              <w:rPr>
                <w:rFonts w:ascii="Calibri" w:eastAsia="Calibri" w:hAnsi="Calibri" w:cs="Calibri"/>
                <w:color w:val="000000" w:themeColor="text1"/>
              </w:rPr>
              <w:t xml:space="preserve">administrative </w:t>
            </w:r>
            <w:r w:rsidR="0B7133D1" w:rsidRPr="719A98D0">
              <w:rPr>
                <w:rFonts w:ascii="Calibri" w:eastAsia="Calibri" w:hAnsi="Calibri" w:cs="Calibri"/>
                <w:color w:val="000000" w:themeColor="text1"/>
              </w:rPr>
              <w:t xml:space="preserve">decision making </w:t>
            </w:r>
            <w:r w:rsidR="7E0224FD">
              <w:t>to solve complex legal problems</w:t>
            </w:r>
          </w:p>
        </w:tc>
        <w:tc>
          <w:tcPr>
            <w:tcW w:w="3270" w:type="dxa"/>
          </w:tcPr>
          <w:p w14:paraId="2F1E1538" w14:textId="09A3762F" w:rsidR="005F7ED7" w:rsidRPr="002B7F08" w:rsidRDefault="28972BFE" w:rsidP="00932588">
            <w:pPr>
              <w:tabs>
                <w:tab w:val="left" w:pos="418"/>
              </w:tabs>
              <w:textAlignment w:val="baseline"/>
              <w:rPr>
                <w:rFonts w:ascii="Calibri" w:eastAsia="Times New Roman" w:hAnsi="Calibri" w:cs="Calibri"/>
                <w:b/>
                <w:bCs/>
                <w:color w:val="000000" w:themeColor="text1"/>
                <w:lang w:eastAsia="en-AU"/>
              </w:rPr>
            </w:pPr>
            <w:r w:rsidRPr="00932588">
              <w:rPr>
                <w:rFonts w:ascii="Calibri" w:eastAsia="Times New Roman" w:hAnsi="Calibri" w:cs="Calibri"/>
                <w:b/>
                <w:bCs/>
                <w:color w:val="000000" w:themeColor="text1"/>
                <w:lang w:eastAsia="en-AU"/>
              </w:rPr>
              <w:t>Communication (written and/or oral)</w:t>
            </w:r>
          </w:p>
          <w:p w14:paraId="4D28146C" w14:textId="482B42AE" w:rsidR="005F7ED7" w:rsidRPr="002B7F08" w:rsidRDefault="05C77F0D" w:rsidP="00932588">
            <w:pPr>
              <w:tabs>
                <w:tab w:val="left" w:pos="418"/>
              </w:tabs>
              <w:textAlignment w:val="baseline"/>
              <w:rPr>
                <w:ins w:id="3" w:author="Vicki Waye" w:date="2024-05-22T01:14:00Z"/>
                <w:rFonts w:ascii="Calibri" w:eastAsia="Times New Roman" w:hAnsi="Calibri" w:cs="Calibri"/>
                <w:b/>
                <w:bCs/>
                <w:color w:val="000000" w:themeColor="text1"/>
                <w:lang w:eastAsia="en-AU"/>
              </w:rPr>
            </w:pPr>
            <w:r w:rsidRPr="719A98D0">
              <w:rPr>
                <w:rFonts w:ascii="Calibri" w:eastAsia="Times New Roman" w:hAnsi="Calibri" w:cs="Calibri"/>
                <w:b/>
                <w:bCs/>
                <w:color w:val="000000" w:themeColor="text1"/>
                <w:lang w:eastAsia="en-AU"/>
              </w:rPr>
              <w:t>Legal problem solving</w:t>
            </w:r>
          </w:p>
          <w:p w14:paraId="7BA87AD0" w14:textId="7A7830FE" w:rsidR="73F526B5" w:rsidRDefault="73F526B5" w:rsidP="2D5F712D">
            <w:pPr>
              <w:tabs>
                <w:tab w:val="left" w:pos="418"/>
              </w:tabs>
              <w:rPr>
                <w:rFonts w:ascii="Calibri" w:eastAsia="Times New Roman" w:hAnsi="Calibri" w:cs="Calibri"/>
                <w:b/>
                <w:bCs/>
                <w:color w:val="000000" w:themeColor="text1"/>
                <w:lang w:eastAsia="en-AU"/>
              </w:rPr>
            </w:pPr>
            <w:r w:rsidRPr="719A98D0">
              <w:rPr>
                <w:rFonts w:ascii="Calibri" w:eastAsia="Times New Roman" w:hAnsi="Calibri" w:cs="Calibri"/>
                <w:b/>
                <w:bCs/>
                <w:color w:val="000000" w:themeColor="text1"/>
                <w:lang w:eastAsia="en-AU"/>
              </w:rPr>
              <w:t>Digital Literacy</w:t>
            </w:r>
          </w:p>
          <w:p w14:paraId="25CFA2FF" w14:textId="31B263B2" w:rsidR="005F7ED7" w:rsidRPr="002B7F08" w:rsidRDefault="005F7ED7" w:rsidP="00932588">
            <w:pPr>
              <w:tabs>
                <w:tab w:val="left" w:pos="418"/>
              </w:tabs>
              <w:textAlignment w:val="baseline"/>
              <w:rPr>
                <w:rFonts w:ascii="Calibri" w:eastAsia="Times New Roman" w:hAnsi="Calibri" w:cs="Calibri"/>
                <w:b/>
                <w:bCs/>
                <w:color w:val="000000"/>
                <w:lang w:eastAsia="en-AU"/>
              </w:rPr>
            </w:pPr>
          </w:p>
        </w:tc>
        <w:tc>
          <w:tcPr>
            <w:tcW w:w="4085" w:type="dxa"/>
          </w:tcPr>
          <w:p w14:paraId="5E697063" w14:textId="438D841A" w:rsidR="005F7ED7" w:rsidRPr="002B7F08" w:rsidRDefault="0EBF1555" w:rsidP="66F98D57">
            <w:pPr>
              <w:tabs>
                <w:tab w:val="left" w:pos="418"/>
              </w:tabs>
              <w:textAlignment w:val="baseline"/>
              <w:rPr>
                <w:rFonts w:ascii="Calibri" w:eastAsia="Times New Roman" w:hAnsi="Calibri" w:cs="Calibri"/>
                <w:color w:val="000000" w:themeColor="text1"/>
                <w:lang w:eastAsia="en-AU"/>
              </w:rPr>
            </w:pPr>
            <w:r w:rsidRPr="719A98D0">
              <w:rPr>
                <w:rFonts w:ascii="Calibri" w:eastAsia="Times New Roman" w:hAnsi="Calibri" w:cs="Calibri"/>
                <w:color w:val="000000" w:themeColor="text1"/>
                <w:lang w:eastAsia="en-AU"/>
              </w:rPr>
              <w:t xml:space="preserve">Applies knowledge of the </w:t>
            </w:r>
            <w:r w:rsidR="095CDCA1" w:rsidRPr="719A98D0">
              <w:rPr>
                <w:rFonts w:ascii="Calibri" w:eastAsia="Times New Roman" w:hAnsi="Calibri" w:cs="Calibri"/>
                <w:color w:val="000000" w:themeColor="text1"/>
                <w:lang w:eastAsia="en-AU"/>
              </w:rPr>
              <w:t xml:space="preserve">main </w:t>
            </w:r>
            <w:r w:rsidRPr="719A98D0">
              <w:rPr>
                <w:rFonts w:ascii="Calibri" w:eastAsia="Times New Roman" w:hAnsi="Calibri" w:cs="Calibri"/>
                <w:color w:val="000000" w:themeColor="text1"/>
                <w:lang w:eastAsia="en-AU"/>
              </w:rPr>
              <w:t xml:space="preserve">legal </w:t>
            </w:r>
            <w:r w:rsidR="5333EAF8" w:rsidRPr="719A98D0">
              <w:rPr>
                <w:rFonts w:ascii="Calibri" w:eastAsia="Times New Roman" w:hAnsi="Calibri" w:cs="Calibri"/>
                <w:color w:val="000000" w:themeColor="text1"/>
                <w:lang w:eastAsia="en-AU"/>
              </w:rPr>
              <w:t>principles</w:t>
            </w:r>
            <w:r w:rsidRPr="719A98D0">
              <w:rPr>
                <w:rFonts w:ascii="Calibri" w:eastAsia="Times New Roman" w:hAnsi="Calibri" w:cs="Calibri"/>
                <w:color w:val="000000" w:themeColor="text1"/>
                <w:lang w:eastAsia="en-AU"/>
              </w:rPr>
              <w:t xml:space="preserve"> </w:t>
            </w:r>
            <w:r w:rsidR="407BB91E" w:rsidRPr="719A98D0">
              <w:rPr>
                <w:rFonts w:ascii="Calibri" w:eastAsia="Times New Roman" w:hAnsi="Calibri" w:cs="Calibri"/>
                <w:color w:val="000000" w:themeColor="text1"/>
                <w:lang w:eastAsia="en-AU"/>
              </w:rPr>
              <w:t xml:space="preserve">affecting government decision making </w:t>
            </w:r>
            <w:r w:rsidRPr="719A98D0">
              <w:rPr>
                <w:rFonts w:ascii="Calibri" w:eastAsia="Times New Roman" w:hAnsi="Calibri" w:cs="Calibri"/>
                <w:color w:val="000000" w:themeColor="text1"/>
                <w:lang w:eastAsia="en-AU"/>
              </w:rPr>
              <w:t xml:space="preserve">to solve complex legal </w:t>
            </w:r>
            <w:proofErr w:type="gramStart"/>
            <w:r w:rsidRPr="719A98D0">
              <w:rPr>
                <w:rFonts w:ascii="Calibri" w:eastAsia="Times New Roman" w:hAnsi="Calibri" w:cs="Calibri"/>
                <w:color w:val="000000" w:themeColor="text1"/>
                <w:lang w:eastAsia="en-AU"/>
              </w:rPr>
              <w:t>problems</w:t>
            </w:r>
            <w:proofErr w:type="gramEnd"/>
          </w:p>
          <w:p w14:paraId="25A95406" w14:textId="40DA9D89" w:rsidR="719A98D0" w:rsidRDefault="719A98D0" w:rsidP="719A98D0">
            <w:pPr>
              <w:tabs>
                <w:tab w:val="left" w:pos="418"/>
              </w:tabs>
              <w:rPr>
                <w:rFonts w:ascii="Calibri" w:eastAsia="Times New Roman" w:hAnsi="Calibri" w:cs="Calibri"/>
                <w:color w:val="000000" w:themeColor="text1"/>
                <w:lang w:eastAsia="en-AU"/>
              </w:rPr>
            </w:pPr>
          </w:p>
          <w:p w14:paraId="3E1CE0EB" w14:textId="220DB64B" w:rsidR="655CE354" w:rsidRDefault="655CE354" w:rsidP="719A98D0">
            <w:pPr>
              <w:tabs>
                <w:tab w:val="left" w:pos="418"/>
              </w:tabs>
              <w:rPr>
                <w:rFonts w:ascii="Calibri" w:eastAsia="Times New Roman" w:hAnsi="Calibri" w:cs="Calibri"/>
                <w:color w:val="000000" w:themeColor="text1"/>
                <w:lang w:eastAsia="en-AU"/>
              </w:rPr>
            </w:pPr>
            <w:r w:rsidRPr="719A98D0">
              <w:rPr>
                <w:rFonts w:ascii="Calibri" w:eastAsia="Times New Roman" w:hAnsi="Calibri" w:cs="Calibri"/>
                <w:color w:val="000000" w:themeColor="text1"/>
                <w:lang w:eastAsia="en-AU"/>
              </w:rPr>
              <w:t>Explain</w:t>
            </w:r>
            <w:r w:rsidR="3B58693F" w:rsidRPr="719A98D0">
              <w:rPr>
                <w:rFonts w:ascii="Calibri" w:eastAsia="Times New Roman" w:hAnsi="Calibri" w:cs="Calibri"/>
                <w:color w:val="000000" w:themeColor="text1"/>
                <w:lang w:eastAsia="en-AU"/>
              </w:rPr>
              <w:t>s</w:t>
            </w:r>
            <w:r w:rsidRPr="719A98D0">
              <w:rPr>
                <w:rFonts w:ascii="Calibri" w:eastAsia="Times New Roman" w:hAnsi="Calibri" w:cs="Calibri"/>
                <w:color w:val="000000" w:themeColor="text1"/>
                <w:lang w:eastAsia="en-AU"/>
              </w:rPr>
              <w:t xml:space="preserve"> how digital tools are being used to implement government decision making</w:t>
            </w:r>
            <w:r w:rsidR="283577F8" w:rsidRPr="719A98D0">
              <w:rPr>
                <w:rFonts w:ascii="Calibri" w:eastAsia="Times New Roman" w:hAnsi="Calibri" w:cs="Calibri"/>
                <w:color w:val="000000" w:themeColor="text1"/>
                <w:lang w:eastAsia="en-AU"/>
              </w:rPr>
              <w:t xml:space="preserve"> and discusses some of the impacts that this may have on those affected by that government decision </w:t>
            </w:r>
            <w:proofErr w:type="gramStart"/>
            <w:r w:rsidR="283577F8" w:rsidRPr="719A98D0">
              <w:rPr>
                <w:rFonts w:ascii="Calibri" w:eastAsia="Times New Roman" w:hAnsi="Calibri" w:cs="Calibri"/>
                <w:color w:val="000000" w:themeColor="text1"/>
                <w:lang w:eastAsia="en-AU"/>
              </w:rPr>
              <w:t>making</w:t>
            </w:r>
            <w:proofErr w:type="gramEnd"/>
          </w:p>
          <w:p w14:paraId="6FD2D6F2" w14:textId="6B65338C" w:rsidR="719A98D0" w:rsidRDefault="719A98D0" w:rsidP="719A98D0">
            <w:pPr>
              <w:tabs>
                <w:tab w:val="left" w:pos="418"/>
              </w:tabs>
              <w:rPr>
                <w:rFonts w:ascii="Calibri" w:eastAsia="Times New Roman" w:hAnsi="Calibri" w:cs="Calibri"/>
                <w:color w:val="000000" w:themeColor="text1"/>
                <w:lang w:eastAsia="en-AU"/>
              </w:rPr>
            </w:pPr>
          </w:p>
          <w:p w14:paraId="5D0F9E67" w14:textId="4F68BFEA" w:rsidR="2F9488D9" w:rsidRDefault="2F9488D9" w:rsidP="719A98D0">
            <w:pPr>
              <w:tabs>
                <w:tab w:val="left" w:pos="418"/>
              </w:tabs>
              <w:rPr>
                <w:rFonts w:ascii="Calibri" w:eastAsia="Times New Roman" w:hAnsi="Calibri" w:cs="Calibri"/>
                <w:color w:val="000000" w:themeColor="text1"/>
                <w:lang w:eastAsia="en-AU"/>
              </w:rPr>
            </w:pPr>
            <w:r w:rsidRPr="719A98D0">
              <w:rPr>
                <w:rFonts w:ascii="Calibri" w:eastAsia="Times New Roman" w:hAnsi="Calibri" w:cs="Calibri"/>
                <w:color w:val="000000" w:themeColor="text1"/>
                <w:lang w:eastAsia="en-AU"/>
              </w:rPr>
              <w:t>Explains</w:t>
            </w:r>
            <w:r w:rsidR="286D7C1A" w:rsidRPr="719A98D0">
              <w:rPr>
                <w:rFonts w:ascii="Calibri" w:eastAsia="Times New Roman" w:hAnsi="Calibri" w:cs="Calibri"/>
                <w:color w:val="000000" w:themeColor="text1"/>
                <w:lang w:eastAsia="en-AU"/>
              </w:rPr>
              <w:t xml:space="preserve"> </w:t>
            </w:r>
            <w:r w:rsidR="1E2A8AA3" w:rsidRPr="719A98D0">
              <w:rPr>
                <w:rFonts w:ascii="Calibri" w:eastAsia="Times New Roman" w:hAnsi="Calibri" w:cs="Calibri"/>
                <w:color w:val="000000" w:themeColor="text1"/>
                <w:lang w:eastAsia="en-AU"/>
              </w:rPr>
              <w:t>the main ways that</w:t>
            </w:r>
            <w:r w:rsidR="286D7C1A" w:rsidRPr="719A98D0">
              <w:rPr>
                <w:rFonts w:ascii="Calibri" w:eastAsia="Times New Roman" w:hAnsi="Calibri" w:cs="Calibri"/>
                <w:color w:val="000000" w:themeColor="text1"/>
                <w:lang w:eastAsia="en-AU"/>
              </w:rPr>
              <w:t xml:space="preserve"> data driven government decision making in a complex legal scenario is affected by administrative law </w:t>
            </w:r>
            <w:proofErr w:type="gramStart"/>
            <w:r w:rsidR="286D7C1A" w:rsidRPr="719A98D0">
              <w:rPr>
                <w:rFonts w:ascii="Calibri" w:eastAsia="Times New Roman" w:hAnsi="Calibri" w:cs="Calibri"/>
                <w:color w:val="000000" w:themeColor="text1"/>
                <w:lang w:eastAsia="en-AU"/>
              </w:rPr>
              <w:t>principles</w:t>
            </w:r>
            <w:proofErr w:type="gramEnd"/>
          </w:p>
          <w:p w14:paraId="261E0F99" w14:textId="064F3EB6" w:rsidR="005F7ED7" w:rsidRPr="002B7F08" w:rsidRDefault="005F7ED7" w:rsidP="66F98D57">
            <w:pPr>
              <w:tabs>
                <w:tab w:val="left" w:pos="418"/>
              </w:tabs>
              <w:textAlignment w:val="baseline"/>
              <w:rPr>
                <w:rFonts w:ascii="Calibri" w:eastAsia="Times New Roman" w:hAnsi="Calibri" w:cs="Calibri"/>
                <w:color w:val="000000" w:themeColor="text1"/>
                <w:lang w:eastAsia="en-AU"/>
              </w:rPr>
            </w:pPr>
          </w:p>
          <w:p w14:paraId="29ACD798" w14:textId="71CF673C" w:rsidR="005F7ED7" w:rsidRPr="002B7F08" w:rsidRDefault="005F7ED7" w:rsidP="66F98D57">
            <w:pPr>
              <w:tabs>
                <w:tab w:val="left" w:pos="418"/>
              </w:tabs>
              <w:textAlignment w:val="baseline"/>
              <w:rPr>
                <w:rFonts w:ascii="Calibri" w:eastAsia="Times New Roman" w:hAnsi="Calibri" w:cs="Calibri"/>
                <w:color w:val="000000"/>
                <w:lang w:eastAsia="en-AU"/>
              </w:rPr>
            </w:pPr>
          </w:p>
        </w:tc>
      </w:tr>
      <w:tr w:rsidR="005F7ED7" w:rsidRPr="002B7F08" w14:paraId="02E4C39B" w14:textId="77777777" w:rsidTr="621AC735">
        <w:tc>
          <w:tcPr>
            <w:tcW w:w="1995" w:type="dxa"/>
          </w:tcPr>
          <w:p w14:paraId="7D6A7C36" w14:textId="2B5EEE7C" w:rsidR="005F7ED7" w:rsidRPr="002B7F08" w:rsidRDefault="399DF1C8" w:rsidP="00932588">
            <w:pPr>
              <w:textAlignment w:val="baseline"/>
              <w:rPr>
                <w:rFonts w:ascii="Calibri" w:eastAsia="Times New Roman" w:hAnsi="Calibri" w:cs="Calibri"/>
                <w:b/>
                <w:bCs/>
                <w:color w:val="000000"/>
                <w:lang w:eastAsia="en-AU"/>
              </w:rPr>
            </w:pPr>
            <w:r w:rsidRPr="719A98D0">
              <w:rPr>
                <w:rFonts w:ascii="Calibri" w:eastAsia="Times New Roman" w:hAnsi="Calibri" w:cs="Calibri"/>
                <w:b/>
                <w:bCs/>
                <w:color w:val="000000" w:themeColor="text1"/>
                <w:lang w:eastAsia="en-AU"/>
              </w:rPr>
              <w:t>CLO4</w:t>
            </w:r>
            <w:r w:rsidR="7A859ADC" w:rsidRPr="719A98D0">
              <w:rPr>
                <w:rFonts w:ascii="Calibri" w:eastAsia="Times New Roman" w:hAnsi="Calibri" w:cs="Calibri"/>
                <w:b/>
                <w:bCs/>
                <w:color w:val="000000" w:themeColor="text1"/>
                <w:lang w:eastAsia="en-AU"/>
              </w:rPr>
              <w:t xml:space="preserve"> - </w:t>
            </w:r>
            <w:r w:rsidR="7A859ADC">
              <w:t xml:space="preserve">Prepare written arguments for a legal audience in the field of </w:t>
            </w:r>
            <w:r w:rsidR="6C546BCA">
              <w:t>a</w:t>
            </w:r>
            <w:r w:rsidR="7A859ADC">
              <w:t xml:space="preserve">dministrative </w:t>
            </w:r>
            <w:r w:rsidR="31E3615D">
              <w:t>l</w:t>
            </w:r>
            <w:r w:rsidR="7A859ADC">
              <w:t>aw addressing relevant issues to solve complex legal problems</w:t>
            </w:r>
          </w:p>
        </w:tc>
        <w:tc>
          <w:tcPr>
            <w:tcW w:w="3270" w:type="dxa"/>
          </w:tcPr>
          <w:p w14:paraId="0E295CAB" w14:textId="5B9EFA60" w:rsidR="005F7ED7" w:rsidRPr="002B7F08" w:rsidRDefault="690000BC" w:rsidP="00932588">
            <w:pPr>
              <w:tabs>
                <w:tab w:val="left" w:pos="418"/>
              </w:tabs>
              <w:textAlignment w:val="baseline"/>
              <w:rPr>
                <w:rFonts w:ascii="Calibri" w:eastAsia="Times New Roman" w:hAnsi="Calibri" w:cs="Calibri"/>
                <w:b/>
                <w:bCs/>
                <w:color w:val="000000" w:themeColor="text1"/>
                <w:lang w:eastAsia="en-AU"/>
              </w:rPr>
            </w:pPr>
            <w:r w:rsidRPr="00932588">
              <w:rPr>
                <w:rFonts w:ascii="Calibri" w:eastAsia="Times New Roman" w:hAnsi="Calibri" w:cs="Calibri"/>
                <w:b/>
                <w:bCs/>
                <w:color w:val="000000" w:themeColor="text1"/>
                <w:lang w:eastAsia="en-AU"/>
              </w:rPr>
              <w:t>Communication (written)</w:t>
            </w:r>
          </w:p>
          <w:p w14:paraId="3002E9D2" w14:textId="3AE8E4DC" w:rsidR="005F7ED7" w:rsidRPr="002B7F08" w:rsidRDefault="690000BC" w:rsidP="00932588">
            <w:pPr>
              <w:tabs>
                <w:tab w:val="left" w:pos="418"/>
              </w:tabs>
              <w:textAlignment w:val="baseline"/>
              <w:rPr>
                <w:rFonts w:ascii="Calibri" w:eastAsia="Times New Roman" w:hAnsi="Calibri" w:cs="Calibri"/>
                <w:b/>
                <w:bCs/>
                <w:color w:val="000000" w:themeColor="text1"/>
                <w:lang w:eastAsia="en-AU"/>
              </w:rPr>
            </w:pPr>
            <w:r w:rsidRPr="719A98D0">
              <w:rPr>
                <w:rFonts w:ascii="Calibri" w:eastAsia="Times New Roman" w:hAnsi="Calibri" w:cs="Calibri"/>
                <w:b/>
                <w:bCs/>
                <w:color w:val="000000" w:themeColor="text1"/>
                <w:lang w:eastAsia="en-AU"/>
              </w:rPr>
              <w:t>Advocacy</w:t>
            </w:r>
          </w:p>
          <w:p w14:paraId="3595FE7F" w14:textId="74A2003B" w:rsidR="005F7ED7" w:rsidRPr="002B7F08" w:rsidRDefault="690000BC" w:rsidP="00932588">
            <w:pPr>
              <w:tabs>
                <w:tab w:val="left" w:pos="418"/>
              </w:tabs>
              <w:textAlignment w:val="baseline"/>
              <w:rPr>
                <w:rFonts w:ascii="Calibri" w:eastAsia="Times New Roman" w:hAnsi="Calibri" w:cs="Calibri"/>
                <w:b/>
                <w:bCs/>
                <w:color w:val="000000" w:themeColor="text1"/>
                <w:lang w:eastAsia="en-AU"/>
              </w:rPr>
            </w:pPr>
            <w:r w:rsidRPr="00932588">
              <w:rPr>
                <w:rFonts w:ascii="Calibri" w:eastAsia="Times New Roman" w:hAnsi="Calibri" w:cs="Calibri"/>
                <w:b/>
                <w:bCs/>
                <w:color w:val="000000" w:themeColor="text1"/>
                <w:lang w:eastAsia="en-AU"/>
              </w:rPr>
              <w:t>Legal problem solving</w:t>
            </w:r>
          </w:p>
          <w:p w14:paraId="792C2CE2" w14:textId="353B178D" w:rsidR="005F7ED7" w:rsidRPr="002B7F08" w:rsidRDefault="005F7ED7" w:rsidP="00932588">
            <w:pPr>
              <w:tabs>
                <w:tab w:val="left" w:pos="418"/>
              </w:tabs>
              <w:textAlignment w:val="baseline"/>
              <w:rPr>
                <w:rFonts w:ascii="Calibri" w:eastAsia="Times New Roman" w:hAnsi="Calibri" w:cs="Calibri"/>
                <w:b/>
                <w:bCs/>
                <w:color w:val="000000"/>
                <w:lang w:eastAsia="en-AU"/>
              </w:rPr>
            </w:pPr>
          </w:p>
        </w:tc>
        <w:tc>
          <w:tcPr>
            <w:tcW w:w="4085" w:type="dxa"/>
          </w:tcPr>
          <w:p w14:paraId="5CB0925B" w14:textId="1B4842D7" w:rsidR="005F7ED7" w:rsidRPr="002B7F08" w:rsidRDefault="3A4D1701" w:rsidP="719A98D0">
            <w:pPr>
              <w:tabs>
                <w:tab w:val="left" w:pos="418"/>
              </w:tabs>
              <w:spacing w:line="259" w:lineRule="auto"/>
              <w:textAlignment w:val="baseline"/>
              <w:rPr>
                <w:rFonts w:ascii="Calibri" w:eastAsia="Calibri" w:hAnsi="Calibri" w:cs="Calibri"/>
                <w:color w:val="000000" w:themeColor="text1"/>
              </w:rPr>
            </w:pPr>
            <w:r w:rsidRPr="719A98D0">
              <w:rPr>
                <w:rFonts w:ascii="Calibri" w:eastAsia="Calibri" w:hAnsi="Calibri" w:cs="Calibri"/>
              </w:rPr>
              <w:t xml:space="preserve">Constructs persuasive argument that correctly addresses the </w:t>
            </w:r>
            <w:r w:rsidR="1F393995" w:rsidRPr="719A98D0">
              <w:rPr>
                <w:rFonts w:ascii="Calibri" w:eastAsia="Calibri" w:hAnsi="Calibri" w:cs="Calibri"/>
              </w:rPr>
              <w:t>principal legal issues</w:t>
            </w:r>
            <w:r w:rsidRPr="719A98D0">
              <w:rPr>
                <w:rFonts w:ascii="Calibri" w:eastAsia="Calibri" w:hAnsi="Calibri" w:cs="Calibri"/>
              </w:rPr>
              <w:t xml:space="preserve"> </w:t>
            </w:r>
            <w:r w:rsidR="25E927BD" w:rsidRPr="719A98D0">
              <w:rPr>
                <w:rFonts w:ascii="Calibri" w:eastAsia="Calibri" w:hAnsi="Calibri" w:cs="Calibri"/>
              </w:rPr>
              <w:t xml:space="preserve">arising in </w:t>
            </w:r>
            <w:r w:rsidRPr="719A98D0">
              <w:rPr>
                <w:rFonts w:ascii="Calibri" w:eastAsia="Calibri" w:hAnsi="Calibri" w:cs="Calibri"/>
              </w:rPr>
              <w:t xml:space="preserve">complex legal </w:t>
            </w:r>
            <w:proofErr w:type="gramStart"/>
            <w:r w:rsidRPr="719A98D0">
              <w:rPr>
                <w:rFonts w:ascii="Calibri" w:eastAsia="Calibri" w:hAnsi="Calibri" w:cs="Calibri"/>
              </w:rPr>
              <w:t>problems</w:t>
            </w:r>
            <w:proofErr w:type="gramEnd"/>
          </w:p>
          <w:p w14:paraId="1C4925B4" w14:textId="232FB678" w:rsidR="2D5F712D" w:rsidRDefault="2D5F712D" w:rsidP="719A98D0">
            <w:pPr>
              <w:tabs>
                <w:tab w:val="left" w:pos="418"/>
              </w:tabs>
              <w:spacing w:line="259" w:lineRule="auto"/>
              <w:rPr>
                <w:rFonts w:ascii="Calibri" w:eastAsia="Calibri" w:hAnsi="Calibri" w:cs="Calibri"/>
              </w:rPr>
            </w:pPr>
          </w:p>
          <w:p w14:paraId="1B229E8B" w14:textId="41562A25" w:rsidR="2D5F712D" w:rsidRDefault="58AA53CB" w:rsidP="719A98D0">
            <w:pPr>
              <w:tabs>
                <w:tab w:val="left" w:pos="418"/>
              </w:tabs>
              <w:spacing w:line="259" w:lineRule="auto"/>
              <w:rPr>
                <w:rFonts w:ascii="Calibri" w:eastAsia="Calibri" w:hAnsi="Calibri" w:cs="Calibri"/>
                <w:color w:val="000000" w:themeColor="text1"/>
              </w:rPr>
            </w:pPr>
            <w:r w:rsidRPr="719A98D0">
              <w:rPr>
                <w:rFonts w:ascii="Calibri" w:eastAsia="Calibri" w:hAnsi="Calibri" w:cs="Calibri"/>
                <w:color w:val="000000" w:themeColor="text1"/>
              </w:rPr>
              <w:t xml:space="preserve">Presents legal concepts and arguments in a clear, concise, and logically coherent </w:t>
            </w:r>
            <w:proofErr w:type="gramStart"/>
            <w:r w:rsidRPr="719A98D0">
              <w:rPr>
                <w:rFonts w:ascii="Calibri" w:eastAsia="Calibri" w:hAnsi="Calibri" w:cs="Calibri"/>
                <w:color w:val="000000" w:themeColor="text1"/>
              </w:rPr>
              <w:t>manner</w:t>
            </w:r>
            <w:proofErr w:type="gramEnd"/>
          </w:p>
          <w:p w14:paraId="06C68405" w14:textId="467E1724" w:rsidR="2D5F712D" w:rsidRDefault="2D5F712D" w:rsidP="719A98D0">
            <w:pPr>
              <w:tabs>
                <w:tab w:val="left" w:pos="418"/>
              </w:tabs>
              <w:spacing w:line="259" w:lineRule="auto"/>
              <w:rPr>
                <w:rFonts w:ascii="Calibri" w:eastAsia="Calibri" w:hAnsi="Calibri" w:cs="Calibri"/>
                <w:color w:val="000000" w:themeColor="text1"/>
              </w:rPr>
            </w:pPr>
          </w:p>
          <w:p w14:paraId="6DF3A18E" w14:textId="5E423080" w:rsidR="61C88D47" w:rsidRDefault="61C88D47" w:rsidP="719A98D0">
            <w:pPr>
              <w:tabs>
                <w:tab w:val="left" w:pos="418"/>
              </w:tabs>
              <w:spacing w:line="259" w:lineRule="auto"/>
              <w:rPr>
                <w:rFonts w:ascii="Calibri" w:eastAsia="Calibri" w:hAnsi="Calibri" w:cs="Calibri"/>
              </w:rPr>
            </w:pPr>
            <w:r w:rsidRPr="719A98D0">
              <w:rPr>
                <w:rFonts w:ascii="Calibri" w:eastAsia="Calibri" w:hAnsi="Calibri" w:cs="Calibri"/>
              </w:rPr>
              <w:t xml:space="preserve">Supports arguments with appropriate references to primary and secondary legal </w:t>
            </w:r>
            <w:proofErr w:type="gramStart"/>
            <w:r w:rsidRPr="719A98D0">
              <w:rPr>
                <w:rFonts w:ascii="Calibri" w:eastAsia="Calibri" w:hAnsi="Calibri" w:cs="Calibri"/>
              </w:rPr>
              <w:t>sources</w:t>
            </w:r>
            <w:proofErr w:type="gramEnd"/>
            <w:r w:rsidRPr="719A98D0">
              <w:rPr>
                <w:rFonts w:ascii="Calibri" w:eastAsia="Calibri" w:hAnsi="Calibri" w:cs="Calibri"/>
              </w:rPr>
              <w:t xml:space="preserve"> </w:t>
            </w:r>
          </w:p>
          <w:p w14:paraId="09E892B7" w14:textId="61C6AD48" w:rsidR="2D5F712D" w:rsidRDefault="2D5F712D" w:rsidP="719A98D0">
            <w:pPr>
              <w:tabs>
                <w:tab w:val="left" w:pos="418"/>
              </w:tabs>
              <w:spacing w:line="259" w:lineRule="auto"/>
              <w:rPr>
                <w:rFonts w:ascii="Calibri" w:eastAsia="Calibri" w:hAnsi="Calibri" w:cs="Calibri"/>
                <w:color w:val="000000" w:themeColor="text1"/>
              </w:rPr>
            </w:pPr>
          </w:p>
          <w:p w14:paraId="0C6A1A19" w14:textId="04914CA0" w:rsidR="1C967EB6" w:rsidRDefault="61C88D47" w:rsidP="719A98D0">
            <w:pPr>
              <w:tabs>
                <w:tab w:val="left" w:pos="418"/>
              </w:tabs>
              <w:spacing w:line="259" w:lineRule="auto"/>
              <w:rPr>
                <w:rFonts w:ascii="Calibri" w:eastAsia="Calibri" w:hAnsi="Calibri" w:cs="Calibri"/>
                <w:color w:val="000000" w:themeColor="text1"/>
              </w:rPr>
            </w:pPr>
            <w:r w:rsidRPr="719A98D0">
              <w:rPr>
                <w:rFonts w:ascii="Calibri" w:eastAsia="Calibri" w:hAnsi="Calibri" w:cs="Calibri"/>
              </w:rPr>
              <w:t>Complies with the Australian Guide to Legal Citation</w:t>
            </w:r>
          </w:p>
          <w:p w14:paraId="2EC2D150" w14:textId="7EBE5235" w:rsidR="005F7ED7" w:rsidRPr="002B7F08" w:rsidRDefault="005F7ED7" w:rsidP="66F98D57">
            <w:pPr>
              <w:tabs>
                <w:tab w:val="left" w:pos="418"/>
              </w:tabs>
              <w:textAlignment w:val="baseline"/>
              <w:rPr>
                <w:rFonts w:ascii="Calibri" w:eastAsia="Times New Roman" w:hAnsi="Calibri" w:cs="Calibri"/>
                <w:color w:val="000000"/>
                <w:lang w:eastAsia="en-AU"/>
              </w:rPr>
            </w:pPr>
          </w:p>
        </w:tc>
      </w:tr>
      <w:tr w:rsidR="29687399" w14:paraId="7672BC12" w14:textId="77777777" w:rsidTr="621AC735">
        <w:trPr>
          <w:trHeight w:val="300"/>
        </w:trPr>
        <w:tc>
          <w:tcPr>
            <w:tcW w:w="1995" w:type="dxa"/>
          </w:tcPr>
          <w:p w14:paraId="05808F9D" w14:textId="266A385F" w:rsidR="12F40E31" w:rsidRDefault="2E2A1DC9" w:rsidP="00932588">
            <w:pPr>
              <w:rPr>
                <w:lang w:eastAsia="en-AU"/>
              </w:rPr>
            </w:pPr>
            <w:r w:rsidRPr="719A98D0">
              <w:rPr>
                <w:rFonts w:ascii="Calibri" w:eastAsia="Times New Roman" w:hAnsi="Calibri" w:cs="Calibri"/>
                <w:b/>
                <w:bCs/>
                <w:color w:val="000000" w:themeColor="text1"/>
                <w:lang w:eastAsia="en-AU"/>
              </w:rPr>
              <w:t>CLO5</w:t>
            </w:r>
            <w:r w:rsidR="28BA8838" w:rsidRPr="719A98D0">
              <w:rPr>
                <w:rFonts w:ascii="Calibri" w:eastAsia="Times New Roman" w:hAnsi="Calibri" w:cs="Calibri"/>
                <w:b/>
                <w:bCs/>
                <w:color w:val="000000" w:themeColor="text1"/>
                <w:lang w:eastAsia="en-AU"/>
              </w:rPr>
              <w:t xml:space="preserve"> - </w:t>
            </w:r>
            <w:r w:rsidR="28BA8838">
              <w:t xml:space="preserve">Present oral arguments for a legal audience in the field of </w:t>
            </w:r>
            <w:r w:rsidR="4CC0891E">
              <w:t>a</w:t>
            </w:r>
            <w:r w:rsidR="28BA8838">
              <w:t xml:space="preserve">dministrative </w:t>
            </w:r>
            <w:r w:rsidR="1DB8805A">
              <w:t>l</w:t>
            </w:r>
            <w:r w:rsidR="28BA8838">
              <w:t>aw addressing relevant issues to solve complex legal problems</w:t>
            </w:r>
          </w:p>
        </w:tc>
        <w:tc>
          <w:tcPr>
            <w:tcW w:w="3270" w:type="dxa"/>
          </w:tcPr>
          <w:p w14:paraId="27C9DEEA" w14:textId="07DFDB4E" w:rsidR="29687399" w:rsidRDefault="7C169CF8" w:rsidP="00932588">
            <w:pPr>
              <w:rPr>
                <w:rFonts w:ascii="Calibri" w:eastAsia="Times New Roman" w:hAnsi="Calibri" w:cs="Calibri"/>
                <w:b/>
                <w:bCs/>
                <w:color w:val="000000" w:themeColor="text1"/>
                <w:lang w:eastAsia="en-AU"/>
              </w:rPr>
            </w:pPr>
            <w:r w:rsidRPr="00932588">
              <w:rPr>
                <w:rFonts w:ascii="Calibri" w:eastAsia="Times New Roman" w:hAnsi="Calibri" w:cs="Calibri"/>
                <w:b/>
                <w:bCs/>
                <w:color w:val="000000" w:themeColor="text1"/>
                <w:lang w:eastAsia="en-AU"/>
              </w:rPr>
              <w:t>Communication (oral)</w:t>
            </w:r>
          </w:p>
          <w:p w14:paraId="683D7C67" w14:textId="79DDF210" w:rsidR="29687399" w:rsidRDefault="7C169CF8" w:rsidP="00932588">
            <w:pPr>
              <w:rPr>
                <w:rFonts w:ascii="Calibri" w:eastAsia="Times New Roman" w:hAnsi="Calibri" w:cs="Calibri"/>
                <w:b/>
                <w:bCs/>
                <w:color w:val="000000" w:themeColor="text1"/>
                <w:lang w:eastAsia="en-AU"/>
              </w:rPr>
            </w:pPr>
            <w:r w:rsidRPr="00932588">
              <w:rPr>
                <w:rFonts w:ascii="Calibri" w:eastAsia="Times New Roman" w:hAnsi="Calibri" w:cs="Calibri"/>
                <w:b/>
                <w:bCs/>
                <w:color w:val="000000" w:themeColor="text1"/>
                <w:lang w:eastAsia="en-AU"/>
              </w:rPr>
              <w:t>Collaboration</w:t>
            </w:r>
          </w:p>
          <w:p w14:paraId="01D16F50" w14:textId="34C8DC88" w:rsidR="29687399" w:rsidRDefault="7C169CF8" w:rsidP="00932588">
            <w:pPr>
              <w:rPr>
                <w:rFonts w:ascii="Calibri" w:eastAsia="Times New Roman" w:hAnsi="Calibri" w:cs="Calibri"/>
                <w:b/>
                <w:bCs/>
                <w:color w:val="000000" w:themeColor="text1"/>
                <w:lang w:eastAsia="en-AU"/>
              </w:rPr>
            </w:pPr>
            <w:r w:rsidRPr="00932588">
              <w:rPr>
                <w:rFonts w:ascii="Calibri" w:eastAsia="Times New Roman" w:hAnsi="Calibri" w:cs="Calibri"/>
                <w:b/>
                <w:bCs/>
                <w:color w:val="000000" w:themeColor="text1"/>
                <w:lang w:eastAsia="en-AU"/>
              </w:rPr>
              <w:t>Advocacy</w:t>
            </w:r>
          </w:p>
          <w:p w14:paraId="24AD7292" w14:textId="47B79EC2" w:rsidR="29687399" w:rsidRDefault="7C169CF8" w:rsidP="00932588">
            <w:pPr>
              <w:rPr>
                <w:rFonts w:ascii="Calibri" w:eastAsia="Times New Roman" w:hAnsi="Calibri" w:cs="Calibri"/>
                <w:b/>
                <w:bCs/>
                <w:color w:val="000000" w:themeColor="text1"/>
                <w:lang w:eastAsia="en-AU"/>
              </w:rPr>
            </w:pPr>
            <w:r w:rsidRPr="00932588">
              <w:rPr>
                <w:rFonts w:ascii="Calibri" w:eastAsia="Times New Roman" w:hAnsi="Calibri" w:cs="Calibri"/>
                <w:b/>
                <w:bCs/>
                <w:color w:val="000000" w:themeColor="text1"/>
                <w:lang w:eastAsia="en-AU"/>
              </w:rPr>
              <w:t>Legal problem solving</w:t>
            </w:r>
          </w:p>
        </w:tc>
        <w:tc>
          <w:tcPr>
            <w:tcW w:w="4085" w:type="dxa"/>
          </w:tcPr>
          <w:p w14:paraId="0F0D35D4" w14:textId="6CB72856" w:rsidR="191F2321" w:rsidRDefault="191F2321" w:rsidP="719A98D0">
            <w:pPr>
              <w:tabs>
                <w:tab w:val="left" w:pos="418"/>
              </w:tabs>
              <w:spacing w:line="259" w:lineRule="auto"/>
              <w:rPr>
                <w:rFonts w:ascii="Calibri" w:eastAsia="Calibri" w:hAnsi="Calibri" w:cs="Calibri"/>
                <w:color w:val="000000" w:themeColor="text1"/>
              </w:rPr>
            </w:pPr>
            <w:r w:rsidRPr="719A98D0">
              <w:rPr>
                <w:rFonts w:ascii="Calibri" w:eastAsia="Calibri" w:hAnsi="Calibri" w:cs="Calibri"/>
                <w:color w:val="000000" w:themeColor="text1"/>
              </w:rPr>
              <w:t>Constructs persuasive argument that correctly addresses the</w:t>
            </w:r>
            <w:r w:rsidR="3D15390B" w:rsidRPr="719A98D0">
              <w:rPr>
                <w:rFonts w:ascii="Calibri" w:eastAsia="Calibri" w:hAnsi="Calibri" w:cs="Calibri"/>
                <w:color w:val="000000" w:themeColor="text1"/>
              </w:rPr>
              <w:t xml:space="preserve"> </w:t>
            </w:r>
            <w:r w:rsidR="26C5BBF4" w:rsidRPr="719A98D0">
              <w:rPr>
                <w:rFonts w:ascii="Calibri" w:eastAsia="Calibri" w:hAnsi="Calibri" w:cs="Calibri"/>
                <w:color w:val="000000" w:themeColor="text1"/>
              </w:rPr>
              <w:t xml:space="preserve">key </w:t>
            </w:r>
            <w:r w:rsidRPr="719A98D0">
              <w:rPr>
                <w:rFonts w:ascii="Calibri" w:eastAsia="Calibri" w:hAnsi="Calibri" w:cs="Calibri"/>
                <w:color w:val="000000" w:themeColor="text1"/>
              </w:rPr>
              <w:t xml:space="preserve">issues </w:t>
            </w:r>
            <w:r w:rsidR="7CF881AC" w:rsidRPr="719A98D0">
              <w:rPr>
                <w:rFonts w:ascii="Calibri" w:eastAsia="Calibri" w:hAnsi="Calibri" w:cs="Calibri"/>
                <w:color w:val="000000" w:themeColor="text1"/>
              </w:rPr>
              <w:t xml:space="preserve">arising in complex legal </w:t>
            </w:r>
            <w:proofErr w:type="gramStart"/>
            <w:r w:rsidR="7CF881AC" w:rsidRPr="719A98D0">
              <w:rPr>
                <w:rFonts w:ascii="Calibri" w:eastAsia="Calibri" w:hAnsi="Calibri" w:cs="Calibri"/>
                <w:color w:val="000000" w:themeColor="text1"/>
              </w:rPr>
              <w:t>problems</w:t>
            </w:r>
            <w:proofErr w:type="gramEnd"/>
          </w:p>
          <w:p w14:paraId="0B720881" w14:textId="2191CC7F" w:rsidR="719A98D0" w:rsidRDefault="719A98D0" w:rsidP="719A98D0">
            <w:pPr>
              <w:tabs>
                <w:tab w:val="left" w:pos="418"/>
              </w:tabs>
              <w:spacing w:line="259" w:lineRule="auto"/>
              <w:rPr>
                <w:rFonts w:ascii="Calibri" w:eastAsia="Calibri" w:hAnsi="Calibri" w:cs="Calibri"/>
                <w:color w:val="000000" w:themeColor="text1"/>
              </w:rPr>
            </w:pPr>
          </w:p>
          <w:p w14:paraId="13E36C59" w14:textId="41562A25" w:rsidR="242A2830" w:rsidRDefault="242A2830" w:rsidP="719A98D0">
            <w:pPr>
              <w:tabs>
                <w:tab w:val="left" w:pos="418"/>
              </w:tabs>
              <w:spacing w:line="259" w:lineRule="auto"/>
              <w:rPr>
                <w:rFonts w:ascii="Calibri" w:eastAsia="Calibri" w:hAnsi="Calibri" w:cs="Calibri"/>
                <w:color w:val="000000" w:themeColor="text1"/>
              </w:rPr>
            </w:pPr>
            <w:r w:rsidRPr="719A98D0">
              <w:rPr>
                <w:rFonts w:ascii="Calibri" w:eastAsia="Calibri" w:hAnsi="Calibri" w:cs="Calibri"/>
                <w:color w:val="000000" w:themeColor="text1"/>
              </w:rPr>
              <w:t xml:space="preserve">Presents </w:t>
            </w:r>
            <w:r w:rsidR="20641A91" w:rsidRPr="719A98D0">
              <w:rPr>
                <w:rFonts w:ascii="Calibri" w:eastAsia="Calibri" w:hAnsi="Calibri" w:cs="Calibri"/>
                <w:color w:val="000000" w:themeColor="text1"/>
              </w:rPr>
              <w:t>legal concepts and arguments</w:t>
            </w:r>
            <w:r w:rsidRPr="719A98D0">
              <w:rPr>
                <w:rFonts w:ascii="Calibri" w:eastAsia="Calibri" w:hAnsi="Calibri" w:cs="Calibri"/>
                <w:color w:val="000000" w:themeColor="text1"/>
              </w:rPr>
              <w:t xml:space="preserve"> in a clear, </w:t>
            </w:r>
            <w:r w:rsidR="1A4D94F5" w:rsidRPr="719A98D0">
              <w:rPr>
                <w:rFonts w:ascii="Calibri" w:eastAsia="Calibri" w:hAnsi="Calibri" w:cs="Calibri"/>
                <w:color w:val="000000" w:themeColor="text1"/>
              </w:rPr>
              <w:t>concise,</w:t>
            </w:r>
            <w:r w:rsidRPr="719A98D0">
              <w:rPr>
                <w:rFonts w:ascii="Calibri" w:eastAsia="Calibri" w:hAnsi="Calibri" w:cs="Calibri"/>
                <w:color w:val="000000" w:themeColor="text1"/>
              </w:rPr>
              <w:t xml:space="preserve"> and logically coherent </w:t>
            </w:r>
            <w:proofErr w:type="gramStart"/>
            <w:r w:rsidRPr="719A98D0">
              <w:rPr>
                <w:rFonts w:ascii="Calibri" w:eastAsia="Calibri" w:hAnsi="Calibri" w:cs="Calibri"/>
                <w:color w:val="000000" w:themeColor="text1"/>
              </w:rPr>
              <w:t>manner</w:t>
            </w:r>
            <w:proofErr w:type="gramEnd"/>
          </w:p>
          <w:p w14:paraId="20A83BF2" w14:textId="7717B219" w:rsidR="242A2830" w:rsidRDefault="242A2830" w:rsidP="719A98D0">
            <w:pPr>
              <w:tabs>
                <w:tab w:val="left" w:pos="418"/>
              </w:tabs>
              <w:spacing w:line="259" w:lineRule="auto"/>
              <w:rPr>
                <w:rFonts w:ascii="Calibri" w:eastAsia="Calibri" w:hAnsi="Calibri" w:cs="Calibri"/>
                <w:color w:val="000000" w:themeColor="text1"/>
              </w:rPr>
            </w:pPr>
          </w:p>
          <w:p w14:paraId="611137C4" w14:textId="78575E1F" w:rsidR="242A2830" w:rsidRDefault="1B3F2B45" w:rsidP="719A98D0">
            <w:pPr>
              <w:tabs>
                <w:tab w:val="left" w:pos="418"/>
              </w:tabs>
              <w:spacing w:line="259" w:lineRule="auto"/>
              <w:rPr>
                <w:rFonts w:ascii="Calibri" w:eastAsia="Calibri" w:hAnsi="Calibri" w:cs="Calibri"/>
                <w:color w:val="000000" w:themeColor="text1"/>
              </w:rPr>
            </w:pPr>
            <w:r w:rsidRPr="719A98D0">
              <w:rPr>
                <w:rFonts w:ascii="Calibri" w:eastAsia="Calibri" w:hAnsi="Calibri" w:cs="Calibri"/>
                <w:color w:val="000000" w:themeColor="text1"/>
              </w:rPr>
              <w:t xml:space="preserve">Maintains audience </w:t>
            </w:r>
            <w:proofErr w:type="gramStart"/>
            <w:r w:rsidRPr="719A98D0">
              <w:rPr>
                <w:rFonts w:ascii="Calibri" w:eastAsia="Calibri" w:hAnsi="Calibri" w:cs="Calibri"/>
                <w:color w:val="000000" w:themeColor="text1"/>
              </w:rPr>
              <w:t>engagement</w:t>
            </w:r>
            <w:proofErr w:type="gramEnd"/>
            <w:r w:rsidRPr="719A98D0">
              <w:rPr>
                <w:rFonts w:ascii="Calibri" w:eastAsia="Calibri" w:hAnsi="Calibri" w:cs="Calibri"/>
                <w:color w:val="000000" w:themeColor="text1"/>
              </w:rPr>
              <w:t xml:space="preserve"> </w:t>
            </w:r>
          </w:p>
          <w:p w14:paraId="110E9DE2" w14:textId="22270758" w:rsidR="242A2830" w:rsidRDefault="242A2830" w:rsidP="719A98D0">
            <w:pPr>
              <w:tabs>
                <w:tab w:val="left" w:pos="418"/>
              </w:tabs>
              <w:spacing w:line="259" w:lineRule="auto"/>
              <w:rPr>
                <w:rFonts w:ascii="Calibri" w:eastAsia="Calibri" w:hAnsi="Calibri" w:cs="Calibri"/>
                <w:color w:val="000000" w:themeColor="text1"/>
              </w:rPr>
            </w:pPr>
          </w:p>
          <w:p w14:paraId="1D1FF992" w14:textId="640B6F0A" w:rsidR="242A2830" w:rsidRDefault="4E1496D2" w:rsidP="719A98D0">
            <w:pPr>
              <w:tabs>
                <w:tab w:val="left" w:pos="418"/>
              </w:tabs>
              <w:spacing w:line="259" w:lineRule="auto"/>
              <w:rPr>
                <w:rFonts w:ascii="Calibri" w:eastAsia="Calibri" w:hAnsi="Calibri" w:cs="Calibri"/>
                <w:color w:val="000000" w:themeColor="text1"/>
              </w:rPr>
            </w:pPr>
            <w:r w:rsidRPr="719A98D0">
              <w:rPr>
                <w:rFonts w:ascii="Calibri" w:eastAsia="Calibri" w:hAnsi="Calibri" w:cs="Calibri"/>
                <w:color w:val="000000" w:themeColor="text1"/>
              </w:rPr>
              <w:t xml:space="preserve">Speaks at </w:t>
            </w:r>
            <w:r w:rsidR="1D7F8E4B" w:rsidRPr="719A98D0">
              <w:rPr>
                <w:rFonts w:ascii="Calibri" w:eastAsia="Calibri" w:hAnsi="Calibri" w:cs="Calibri"/>
                <w:color w:val="000000" w:themeColor="text1"/>
              </w:rPr>
              <w:t>an</w:t>
            </w:r>
            <w:r w:rsidRPr="719A98D0">
              <w:rPr>
                <w:rFonts w:ascii="Calibri" w:eastAsia="Calibri" w:hAnsi="Calibri" w:cs="Calibri"/>
                <w:color w:val="000000" w:themeColor="text1"/>
              </w:rPr>
              <w:t xml:space="preserve"> appropriate volume and pace</w:t>
            </w:r>
            <w:r w:rsidR="2BDDE86C" w:rsidRPr="719A98D0">
              <w:rPr>
                <w:rFonts w:ascii="Calibri" w:eastAsia="Calibri" w:hAnsi="Calibri" w:cs="Calibri"/>
                <w:color w:val="000000" w:themeColor="text1"/>
              </w:rPr>
              <w:t xml:space="preserve"> and keeps to </w:t>
            </w:r>
            <w:proofErr w:type="gramStart"/>
            <w:r w:rsidR="2BDDE86C" w:rsidRPr="719A98D0">
              <w:rPr>
                <w:rFonts w:ascii="Calibri" w:eastAsia="Calibri" w:hAnsi="Calibri" w:cs="Calibri"/>
                <w:color w:val="000000" w:themeColor="text1"/>
              </w:rPr>
              <w:t>time</w:t>
            </w:r>
            <w:proofErr w:type="gramEnd"/>
            <w:r w:rsidR="2BDDE86C" w:rsidRPr="719A98D0">
              <w:rPr>
                <w:rFonts w:ascii="Calibri" w:eastAsia="Calibri" w:hAnsi="Calibri" w:cs="Calibri"/>
                <w:color w:val="000000" w:themeColor="text1"/>
              </w:rPr>
              <w:t xml:space="preserve"> </w:t>
            </w:r>
          </w:p>
          <w:p w14:paraId="04994AF2" w14:textId="4F544F65" w:rsidR="242A2830" w:rsidRDefault="242A2830" w:rsidP="719A98D0">
            <w:pPr>
              <w:tabs>
                <w:tab w:val="left" w:pos="418"/>
              </w:tabs>
              <w:spacing w:line="259" w:lineRule="auto"/>
              <w:rPr>
                <w:rFonts w:ascii="Calibri" w:eastAsia="Calibri" w:hAnsi="Calibri" w:cs="Calibri"/>
                <w:color w:val="000000" w:themeColor="text1"/>
              </w:rPr>
            </w:pPr>
          </w:p>
          <w:p w14:paraId="26134186" w14:textId="1CFD49EA" w:rsidR="242A2830" w:rsidRDefault="4E1496D2" w:rsidP="719A98D0">
            <w:pPr>
              <w:tabs>
                <w:tab w:val="left" w:pos="418"/>
              </w:tabs>
              <w:spacing w:line="259" w:lineRule="auto"/>
              <w:rPr>
                <w:rFonts w:ascii="Calibri" w:eastAsia="Calibri" w:hAnsi="Calibri" w:cs="Calibri"/>
                <w:color w:val="000000" w:themeColor="text1"/>
              </w:rPr>
            </w:pPr>
            <w:r w:rsidRPr="719A98D0">
              <w:rPr>
                <w:rFonts w:ascii="Calibri" w:eastAsia="Calibri" w:hAnsi="Calibri" w:cs="Calibri"/>
                <w:color w:val="000000" w:themeColor="text1"/>
              </w:rPr>
              <w:t>C</w:t>
            </w:r>
            <w:r w:rsidR="242A2830" w:rsidRPr="719A98D0">
              <w:rPr>
                <w:rFonts w:ascii="Calibri" w:eastAsia="Calibri" w:hAnsi="Calibri" w:cs="Calibri"/>
                <w:color w:val="000000" w:themeColor="text1"/>
              </w:rPr>
              <w:t xml:space="preserve">onforms to the protocols and practice of the relevant legal </w:t>
            </w:r>
            <w:proofErr w:type="gramStart"/>
            <w:r w:rsidR="242A2830" w:rsidRPr="719A98D0">
              <w:rPr>
                <w:rFonts w:ascii="Calibri" w:eastAsia="Calibri" w:hAnsi="Calibri" w:cs="Calibri"/>
                <w:color w:val="000000" w:themeColor="text1"/>
              </w:rPr>
              <w:t>context</w:t>
            </w:r>
            <w:proofErr w:type="gramEnd"/>
            <w:r w:rsidR="242A2830" w:rsidRPr="719A98D0">
              <w:rPr>
                <w:rFonts w:ascii="Calibri" w:eastAsia="Calibri" w:hAnsi="Calibri" w:cs="Calibri"/>
                <w:color w:val="000000" w:themeColor="text1"/>
              </w:rPr>
              <w:t xml:space="preserve"> </w:t>
            </w:r>
          </w:p>
          <w:p w14:paraId="2045EDAC" w14:textId="2690FC14" w:rsidR="719A98D0" w:rsidRDefault="719A98D0" w:rsidP="719A98D0">
            <w:pPr>
              <w:tabs>
                <w:tab w:val="left" w:pos="418"/>
              </w:tabs>
              <w:spacing w:line="259" w:lineRule="auto"/>
              <w:rPr>
                <w:rFonts w:ascii="Calibri" w:eastAsia="Calibri" w:hAnsi="Calibri" w:cs="Calibri"/>
                <w:color w:val="000000" w:themeColor="text1"/>
              </w:rPr>
            </w:pPr>
          </w:p>
          <w:p w14:paraId="163B8A7F" w14:textId="618B9B7C" w:rsidR="313C791C" w:rsidRDefault="313C791C" w:rsidP="2728E0C6">
            <w:pPr>
              <w:tabs>
                <w:tab w:val="left" w:pos="418"/>
              </w:tabs>
              <w:spacing w:line="259" w:lineRule="auto"/>
              <w:rPr>
                <w:rFonts w:ascii="Calibri" w:eastAsia="Calibri" w:hAnsi="Calibri" w:cs="Calibri"/>
                <w:color w:val="000000" w:themeColor="text1"/>
              </w:rPr>
            </w:pPr>
            <w:r w:rsidRPr="2728E0C6">
              <w:rPr>
                <w:rFonts w:ascii="Calibri" w:eastAsia="Calibri" w:hAnsi="Calibri" w:cs="Calibri"/>
                <w:color w:val="000000" w:themeColor="text1"/>
              </w:rPr>
              <w:t xml:space="preserve">Interacts with peers to ensure </w:t>
            </w:r>
            <w:r w:rsidR="1D95537F" w:rsidRPr="2728E0C6">
              <w:rPr>
                <w:rFonts w:ascii="Calibri" w:eastAsia="Calibri" w:hAnsi="Calibri" w:cs="Calibri"/>
                <w:color w:val="000000" w:themeColor="text1"/>
              </w:rPr>
              <w:t>the coherence of inter-party advocacy</w:t>
            </w:r>
            <w:r w:rsidR="235CED5E" w:rsidRPr="2728E0C6">
              <w:rPr>
                <w:rFonts w:ascii="Calibri" w:eastAsia="Calibri" w:hAnsi="Calibri" w:cs="Calibri"/>
                <w:color w:val="000000" w:themeColor="text1"/>
              </w:rPr>
              <w:t xml:space="preserve"> and responsiveness to opposing party </w:t>
            </w:r>
            <w:proofErr w:type="gramStart"/>
            <w:r w:rsidR="235CED5E" w:rsidRPr="2728E0C6">
              <w:rPr>
                <w:rFonts w:ascii="Calibri" w:eastAsia="Calibri" w:hAnsi="Calibri" w:cs="Calibri"/>
                <w:color w:val="000000" w:themeColor="text1"/>
              </w:rPr>
              <w:t>positions</w:t>
            </w:r>
            <w:proofErr w:type="gramEnd"/>
            <w:r w:rsidR="0B9C0DF1" w:rsidRPr="2728E0C6">
              <w:rPr>
                <w:rFonts w:ascii="Calibri" w:eastAsia="Calibri" w:hAnsi="Calibri" w:cs="Calibri"/>
                <w:color w:val="000000" w:themeColor="text1"/>
              </w:rPr>
              <w:t xml:space="preserve"> </w:t>
            </w:r>
          </w:p>
          <w:p w14:paraId="6F001C8D" w14:textId="7CF0AF43" w:rsidR="2728E0C6" w:rsidRDefault="2728E0C6" w:rsidP="2728E0C6">
            <w:pPr>
              <w:tabs>
                <w:tab w:val="left" w:pos="418"/>
              </w:tabs>
              <w:spacing w:line="259" w:lineRule="auto"/>
              <w:rPr>
                <w:rFonts w:ascii="Calibri" w:eastAsia="Calibri" w:hAnsi="Calibri" w:cs="Calibri"/>
                <w:color w:val="000000" w:themeColor="text1"/>
              </w:rPr>
            </w:pPr>
          </w:p>
          <w:p w14:paraId="6F9A0B9A" w14:textId="0BBAF727" w:rsidR="0B9C0DF1" w:rsidRDefault="0B9C0DF1" w:rsidP="719A98D0">
            <w:pPr>
              <w:tabs>
                <w:tab w:val="left" w:pos="418"/>
              </w:tabs>
              <w:spacing w:line="259" w:lineRule="auto"/>
              <w:rPr>
                <w:rFonts w:ascii="Calibri" w:eastAsia="Calibri" w:hAnsi="Calibri" w:cs="Calibri"/>
                <w:color w:val="000000" w:themeColor="text1"/>
              </w:rPr>
            </w:pPr>
            <w:r w:rsidRPr="719A98D0">
              <w:rPr>
                <w:rFonts w:ascii="Calibri" w:eastAsia="Calibri" w:hAnsi="Calibri" w:cs="Calibri"/>
                <w:color w:val="000000" w:themeColor="text1"/>
              </w:rPr>
              <w:t xml:space="preserve">Attempts to answer questions raised in response to the arguments </w:t>
            </w:r>
            <w:proofErr w:type="gramStart"/>
            <w:r w:rsidRPr="719A98D0">
              <w:rPr>
                <w:rFonts w:ascii="Calibri" w:eastAsia="Calibri" w:hAnsi="Calibri" w:cs="Calibri"/>
                <w:color w:val="000000" w:themeColor="text1"/>
              </w:rPr>
              <w:t>presented</w:t>
            </w:r>
            <w:proofErr w:type="gramEnd"/>
          </w:p>
          <w:p w14:paraId="489224DE" w14:textId="22C4F052" w:rsidR="29687399" w:rsidRDefault="29687399" w:rsidP="621AC735">
            <w:pPr>
              <w:tabs>
                <w:tab w:val="left" w:pos="418"/>
              </w:tabs>
              <w:spacing w:line="259" w:lineRule="auto"/>
              <w:rPr>
                <w:rFonts w:ascii="Calibri" w:eastAsia="Calibri" w:hAnsi="Calibri" w:cs="Calibri"/>
                <w:color w:val="000000" w:themeColor="text1"/>
              </w:rPr>
            </w:pPr>
          </w:p>
        </w:tc>
      </w:tr>
    </w:tbl>
    <w:p w14:paraId="1E453DD9" w14:textId="5EBDB62F" w:rsidR="621AC735" w:rsidRDefault="621AC735"/>
    <w:p w14:paraId="25394F4B" w14:textId="3C791E41" w:rsidR="29687399" w:rsidRDefault="29687399" w:rsidP="29687399"/>
    <w:p w14:paraId="045CA160" w14:textId="173F4357" w:rsidR="002E7C73" w:rsidRDefault="00C2597E" w:rsidP="00C61547">
      <w:r>
        <w:br w:type="page"/>
      </w:r>
    </w:p>
    <w:p w14:paraId="37075F49" w14:textId="39275FF8" w:rsidR="00C61547" w:rsidRPr="009F14F5" w:rsidRDefault="19A28F93" w:rsidP="19A28F93">
      <w:pPr>
        <w:pStyle w:val="Heading20"/>
        <w:pBdr>
          <w:top w:val="single" w:sz="4" w:space="0" w:color="000000"/>
        </w:pBdr>
      </w:pPr>
      <w:r>
        <w:lastRenderedPageBreak/>
        <w:t>SECTION 4: Course Teaching and Learning Strategies/Pedagogical approaches</w:t>
      </w:r>
    </w:p>
    <w:p w14:paraId="30DF53CE" w14:textId="77777777" w:rsidR="00C61547" w:rsidRDefault="00C61547" w:rsidP="00C61547">
      <w:pPr>
        <w:spacing w:after="0" w:line="240" w:lineRule="auto"/>
        <w:textAlignment w:val="baseline"/>
        <w:rPr>
          <w:rFonts w:ascii="Arial" w:eastAsia="Times New Roman" w:hAnsi="Arial" w:cs="Arial"/>
          <w:color w:val="000000"/>
          <w:lang w:eastAsia="en-AU"/>
        </w:rPr>
      </w:pPr>
    </w:p>
    <w:p w14:paraId="632C0EFC" w14:textId="13D3FC1D" w:rsidR="00423A71" w:rsidRPr="00E3043C" w:rsidRDefault="004B7C8D" w:rsidP="29687399">
      <w:pPr>
        <w:shd w:val="clear" w:color="auto" w:fill="DEEAF6" w:themeFill="accent5" w:themeFillTint="33"/>
        <w:spacing w:after="0" w:line="240" w:lineRule="auto"/>
        <w:textAlignment w:val="baseline"/>
        <w:rPr>
          <w:rFonts w:ascii="Arial" w:hAnsi="Arial" w:cs="Arial"/>
          <w:color w:val="0070C0"/>
          <w:sz w:val="21"/>
          <w:szCs w:val="21"/>
        </w:rPr>
      </w:pPr>
      <w:r w:rsidRPr="29687399">
        <w:rPr>
          <w:rFonts w:ascii="Arial" w:hAnsi="Arial" w:cs="Arial"/>
          <w:color w:val="0070C0"/>
          <w:sz w:val="21"/>
          <w:szCs w:val="21"/>
        </w:rPr>
        <w:t xml:space="preserve">Describing </w:t>
      </w:r>
      <w:r w:rsidR="00E53E17" w:rsidRPr="29687399">
        <w:rPr>
          <w:rFonts w:ascii="Arial" w:hAnsi="Arial" w:cs="Arial"/>
          <w:color w:val="0070C0"/>
          <w:sz w:val="21"/>
          <w:szCs w:val="21"/>
        </w:rPr>
        <w:t xml:space="preserve">broad </w:t>
      </w:r>
      <w:r w:rsidR="00C52A9C" w:rsidRPr="29687399">
        <w:rPr>
          <w:rFonts w:ascii="Arial" w:hAnsi="Arial" w:cs="Arial"/>
          <w:color w:val="0070C0"/>
          <w:sz w:val="21"/>
          <w:szCs w:val="21"/>
        </w:rPr>
        <w:t xml:space="preserve">teaching and learning </w:t>
      </w:r>
      <w:r w:rsidR="00DA058D" w:rsidRPr="29687399">
        <w:rPr>
          <w:rFonts w:ascii="Arial" w:hAnsi="Arial" w:cs="Arial"/>
          <w:color w:val="0070C0"/>
          <w:sz w:val="21"/>
          <w:szCs w:val="21"/>
        </w:rPr>
        <w:t>strategies</w:t>
      </w:r>
      <w:r w:rsidR="000B4F88" w:rsidRPr="29687399">
        <w:rPr>
          <w:rFonts w:ascii="Arial" w:hAnsi="Arial" w:cs="Arial"/>
          <w:color w:val="0070C0"/>
          <w:sz w:val="21"/>
          <w:szCs w:val="21"/>
        </w:rPr>
        <w:t>,</w:t>
      </w:r>
      <w:r w:rsidR="00DA058D" w:rsidRPr="29687399">
        <w:rPr>
          <w:rFonts w:ascii="Arial" w:hAnsi="Arial" w:cs="Arial"/>
          <w:color w:val="0070C0"/>
          <w:sz w:val="21"/>
          <w:szCs w:val="21"/>
        </w:rPr>
        <w:t xml:space="preserve"> and the peda</w:t>
      </w:r>
      <w:r w:rsidR="000B4F88" w:rsidRPr="29687399">
        <w:rPr>
          <w:rFonts w:ascii="Arial" w:hAnsi="Arial" w:cs="Arial"/>
          <w:color w:val="0070C0"/>
          <w:sz w:val="21"/>
          <w:szCs w:val="21"/>
        </w:rPr>
        <w:t>gogies underpinning them,</w:t>
      </w:r>
      <w:r w:rsidR="00226A5F" w:rsidRPr="29687399">
        <w:rPr>
          <w:rFonts w:ascii="Arial" w:hAnsi="Arial" w:cs="Arial"/>
          <w:color w:val="0070C0"/>
          <w:sz w:val="21"/>
          <w:szCs w:val="21"/>
        </w:rPr>
        <w:t xml:space="preserve"> provide</w:t>
      </w:r>
      <w:r w:rsidR="00D574C8" w:rsidRPr="29687399">
        <w:rPr>
          <w:rFonts w:ascii="Arial" w:hAnsi="Arial" w:cs="Arial"/>
          <w:color w:val="0070C0"/>
          <w:sz w:val="21"/>
          <w:szCs w:val="21"/>
        </w:rPr>
        <w:t>s useful</w:t>
      </w:r>
      <w:r w:rsidR="00226A5F" w:rsidRPr="29687399">
        <w:rPr>
          <w:rFonts w:ascii="Arial" w:hAnsi="Arial" w:cs="Arial"/>
          <w:color w:val="0070C0"/>
          <w:sz w:val="21"/>
          <w:szCs w:val="21"/>
        </w:rPr>
        <w:t xml:space="preserve"> guidance </w:t>
      </w:r>
      <w:r w:rsidR="00E454BB" w:rsidRPr="29687399">
        <w:rPr>
          <w:rFonts w:ascii="Arial" w:hAnsi="Arial" w:cs="Arial"/>
          <w:color w:val="0070C0"/>
          <w:sz w:val="21"/>
          <w:szCs w:val="21"/>
        </w:rPr>
        <w:t xml:space="preserve">for </w:t>
      </w:r>
      <w:r w:rsidR="00447382" w:rsidRPr="29687399">
        <w:rPr>
          <w:rFonts w:ascii="Arial" w:hAnsi="Arial" w:cs="Arial"/>
          <w:color w:val="0070C0"/>
          <w:sz w:val="21"/>
          <w:szCs w:val="21"/>
        </w:rPr>
        <w:t>course developers</w:t>
      </w:r>
      <w:r w:rsidR="005C4943" w:rsidRPr="29687399">
        <w:rPr>
          <w:rFonts w:ascii="Arial" w:hAnsi="Arial" w:cs="Arial"/>
          <w:color w:val="0070C0"/>
          <w:sz w:val="21"/>
          <w:szCs w:val="21"/>
        </w:rPr>
        <w:t xml:space="preserve"> to develop </w:t>
      </w:r>
      <w:r w:rsidR="00115EA8" w:rsidRPr="29687399">
        <w:rPr>
          <w:rFonts w:ascii="Arial" w:hAnsi="Arial" w:cs="Arial"/>
          <w:color w:val="0070C0"/>
          <w:sz w:val="21"/>
          <w:szCs w:val="21"/>
        </w:rPr>
        <w:t>effective learning environments</w:t>
      </w:r>
      <w:r w:rsidR="007E0392" w:rsidRPr="29687399">
        <w:rPr>
          <w:rFonts w:ascii="Arial" w:hAnsi="Arial" w:cs="Arial"/>
          <w:color w:val="0070C0"/>
          <w:sz w:val="21"/>
          <w:szCs w:val="21"/>
        </w:rPr>
        <w:t>,</w:t>
      </w:r>
      <w:r w:rsidR="00E454BB" w:rsidRPr="29687399">
        <w:rPr>
          <w:rFonts w:ascii="Arial" w:hAnsi="Arial" w:cs="Arial"/>
          <w:color w:val="0070C0"/>
          <w:sz w:val="21"/>
          <w:szCs w:val="21"/>
        </w:rPr>
        <w:t xml:space="preserve"> including</w:t>
      </w:r>
      <w:r w:rsidR="008A6EB6" w:rsidRPr="29687399">
        <w:rPr>
          <w:rFonts w:ascii="Arial" w:hAnsi="Arial" w:cs="Arial"/>
          <w:color w:val="0070C0"/>
          <w:sz w:val="21"/>
          <w:szCs w:val="21"/>
        </w:rPr>
        <w:t xml:space="preserve"> inform</w:t>
      </w:r>
      <w:r w:rsidR="004B753B" w:rsidRPr="29687399">
        <w:rPr>
          <w:rFonts w:ascii="Arial" w:hAnsi="Arial" w:cs="Arial"/>
          <w:color w:val="0070C0"/>
          <w:sz w:val="21"/>
          <w:szCs w:val="21"/>
        </w:rPr>
        <w:t>ing them of</w:t>
      </w:r>
      <w:r w:rsidR="008A6EB6" w:rsidRPr="29687399">
        <w:rPr>
          <w:rFonts w:ascii="Arial" w:hAnsi="Arial" w:cs="Arial"/>
          <w:color w:val="0070C0"/>
          <w:sz w:val="21"/>
          <w:szCs w:val="21"/>
        </w:rPr>
        <w:t xml:space="preserve"> the resources </w:t>
      </w:r>
      <w:r w:rsidR="00634E26" w:rsidRPr="29687399">
        <w:rPr>
          <w:rFonts w:ascii="Arial" w:hAnsi="Arial" w:cs="Arial"/>
          <w:color w:val="0070C0"/>
          <w:sz w:val="21"/>
          <w:szCs w:val="21"/>
        </w:rPr>
        <w:t xml:space="preserve">that may be </w:t>
      </w:r>
      <w:r w:rsidR="008A6EB6" w:rsidRPr="29687399">
        <w:rPr>
          <w:rFonts w:ascii="Arial" w:hAnsi="Arial" w:cs="Arial"/>
          <w:color w:val="0070C0"/>
          <w:sz w:val="21"/>
          <w:szCs w:val="21"/>
        </w:rPr>
        <w:t>required</w:t>
      </w:r>
      <w:r w:rsidR="007E0392" w:rsidRPr="29687399">
        <w:rPr>
          <w:rFonts w:ascii="Arial" w:hAnsi="Arial" w:cs="Arial"/>
          <w:color w:val="0070C0"/>
          <w:sz w:val="21"/>
          <w:szCs w:val="21"/>
        </w:rPr>
        <w:t xml:space="preserve"> for the course</w:t>
      </w:r>
      <w:r w:rsidR="008A6EB6" w:rsidRPr="29687399">
        <w:rPr>
          <w:rFonts w:ascii="Arial" w:hAnsi="Arial" w:cs="Arial"/>
          <w:color w:val="0070C0"/>
          <w:sz w:val="21"/>
          <w:szCs w:val="21"/>
        </w:rPr>
        <w:t xml:space="preserve">. </w:t>
      </w:r>
    </w:p>
    <w:p w14:paraId="7AD192D2" w14:textId="01FF4BED" w:rsidR="00423A71" w:rsidRPr="00E3043C" w:rsidRDefault="00423A71" w:rsidP="29687399">
      <w:pPr>
        <w:shd w:val="clear" w:color="auto" w:fill="DEEAF6" w:themeFill="accent5" w:themeFillTint="33"/>
        <w:spacing w:after="0" w:line="240" w:lineRule="auto"/>
        <w:textAlignment w:val="baseline"/>
        <w:rPr>
          <w:rFonts w:ascii="Arial" w:hAnsi="Arial" w:cs="Arial"/>
          <w:color w:val="0070C0"/>
          <w:sz w:val="21"/>
          <w:szCs w:val="21"/>
        </w:rPr>
      </w:pPr>
    </w:p>
    <w:p w14:paraId="5561654E" w14:textId="71CA4444" w:rsidR="00423A71" w:rsidRPr="00E3043C" w:rsidRDefault="00447382" w:rsidP="00547E76">
      <w:pPr>
        <w:shd w:val="clear" w:color="auto" w:fill="DEEAF6" w:themeFill="accent5" w:themeFillTint="33"/>
        <w:spacing w:after="0" w:line="240" w:lineRule="auto"/>
        <w:textAlignment w:val="baseline"/>
        <w:rPr>
          <w:rFonts w:ascii="Arial" w:hAnsi="Arial" w:cs="Arial"/>
          <w:color w:val="0070C0"/>
          <w:sz w:val="21"/>
          <w:szCs w:val="21"/>
        </w:rPr>
      </w:pPr>
      <w:r w:rsidRPr="29687399">
        <w:rPr>
          <w:rFonts w:ascii="Arial" w:hAnsi="Arial" w:cs="Arial"/>
          <w:color w:val="0070C0"/>
          <w:sz w:val="21"/>
          <w:szCs w:val="21"/>
        </w:rPr>
        <w:t>Th</w:t>
      </w:r>
      <w:r w:rsidR="70002343" w:rsidRPr="29687399">
        <w:rPr>
          <w:rFonts w:ascii="Arial" w:hAnsi="Arial" w:cs="Arial"/>
          <w:color w:val="0070C0"/>
          <w:sz w:val="21"/>
          <w:szCs w:val="21"/>
        </w:rPr>
        <w:t>ese</w:t>
      </w:r>
      <w:r w:rsidRPr="29687399">
        <w:rPr>
          <w:rFonts w:ascii="Arial" w:hAnsi="Arial" w:cs="Arial"/>
          <w:color w:val="0070C0"/>
          <w:sz w:val="21"/>
          <w:szCs w:val="21"/>
        </w:rPr>
        <w:t xml:space="preserve"> should be informed by the </w:t>
      </w:r>
      <w:r w:rsidR="004F04C9" w:rsidRPr="29687399">
        <w:rPr>
          <w:rFonts w:ascii="Arial" w:hAnsi="Arial" w:cs="Arial"/>
          <w:color w:val="0070C0"/>
          <w:sz w:val="21"/>
          <w:szCs w:val="21"/>
        </w:rPr>
        <w:t>CLOs</w:t>
      </w:r>
      <w:r w:rsidR="2CD9E75B" w:rsidRPr="29687399">
        <w:rPr>
          <w:rFonts w:ascii="Arial" w:hAnsi="Arial" w:cs="Arial"/>
          <w:color w:val="0070C0"/>
          <w:sz w:val="21"/>
          <w:szCs w:val="21"/>
        </w:rPr>
        <w:t xml:space="preserve">, </w:t>
      </w:r>
      <w:r w:rsidR="004F04C9" w:rsidRPr="29687399">
        <w:rPr>
          <w:rFonts w:ascii="Arial" w:hAnsi="Arial" w:cs="Arial"/>
          <w:color w:val="0070C0"/>
          <w:sz w:val="21"/>
          <w:szCs w:val="21"/>
        </w:rPr>
        <w:t xml:space="preserve">and the </w:t>
      </w:r>
      <w:r w:rsidR="008A6EB6" w:rsidRPr="29687399">
        <w:rPr>
          <w:rFonts w:ascii="Arial" w:hAnsi="Arial" w:cs="Arial"/>
          <w:color w:val="0070C0"/>
          <w:sz w:val="21"/>
          <w:szCs w:val="21"/>
        </w:rPr>
        <w:t>knowledge</w:t>
      </w:r>
      <w:r w:rsidR="004F04C9" w:rsidRPr="29687399">
        <w:rPr>
          <w:rFonts w:ascii="Arial" w:hAnsi="Arial" w:cs="Arial"/>
          <w:color w:val="0070C0"/>
          <w:sz w:val="21"/>
          <w:szCs w:val="21"/>
        </w:rPr>
        <w:t xml:space="preserve"> and skills students are expected to </w:t>
      </w:r>
      <w:r w:rsidR="00D02B1D" w:rsidRPr="29687399">
        <w:rPr>
          <w:rFonts w:ascii="Arial" w:hAnsi="Arial" w:cs="Arial"/>
          <w:color w:val="0070C0"/>
          <w:sz w:val="21"/>
          <w:szCs w:val="21"/>
        </w:rPr>
        <w:t>demonstrate</w:t>
      </w:r>
      <w:r w:rsidR="00643227" w:rsidRPr="29687399">
        <w:rPr>
          <w:rFonts w:ascii="Arial" w:hAnsi="Arial" w:cs="Arial"/>
          <w:color w:val="0070C0"/>
          <w:sz w:val="21"/>
          <w:szCs w:val="21"/>
        </w:rPr>
        <w:t xml:space="preserve"> as well as the </w:t>
      </w:r>
      <w:r w:rsidR="00E53E17" w:rsidRPr="29687399">
        <w:rPr>
          <w:rFonts w:ascii="Arial" w:hAnsi="Arial" w:cs="Arial"/>
          <w:color w:val="0070C0"/>
          <w:sz w:val="21"/>
          <w:szCs w:val="21"/>
        </w:rPr>
        <w:t>assessment</w:t>
      </w:r>
      <w:r w:rsidR="00643227" w:rsidRPr="29687399">
        <w:rPr>
          <w:rFonts w:ascii="Arial" w:hAnsi="Arial" w:cs="Arial"/>
          <w:color w:val="0070C0"/>
          <w:sz w:val="21"/>
          <w:szCs w:val="21"/>
        </w:rPr>
        <w:t xml:space="preserve"> approaches. </w:t>
      </w:r>
    </w:p>
    <w:p w14:paraId="3479A204" w14:textId="77777777" w:rsidR="00547E76" w:rsidRPr="00E3043C" w:rsidRDefault="00547E76" w:rsidP="00547E76">
      <w:pPr>
        <w:shd w:val="clear" w:color="auto" w:fill="DEEAF6" w:themeFill="accent5" w:themeFillTint="33"/>
        <w:spacing w:after="0" w:line="240" w:lineRule="auto"/>
        <w:textAlignment w:val="baseline"/>
        <w:rPr>
          <w:rFonts w:ascii="Arial" w:hAnsi="Arial" w:cs="Arial"/>
          <w:color w:val="0070C0"/>
          <w:sz w:val="21"/>
          <w:szCs w:val="21"/>
        </w:rPr>
      </w:pPr>
    </w:p>
    <w:p w14:paraId="33DA1714" w14:textId="59C54A0A" w:rsidR="00DF1122" w:rsidRPr="00E3043C" w:rsidRDefault="00281CFE" w:rsidP="216FD2EB">
      <w:pPr>
        <w:shd w:val="clear" w:color="auto" w:fill="DEEAF6" w:themeFill="accent5" w:themeFillTint="33"/>
        <w:spacing w:after="0" w:line="240" w:lineRule="auto"/>
        <w:textAlignment w:val="baseline"/>
        <w:rPr>
          <w:rFonts w:ascii="Arial" w:hAnsi="Arial" w:cs="Arial"/>
          <w:color w:val="0070C0"/>
          <w:sz w:val="21"/>
          <w:szCs w:val="21"/>
        </w:rPr>
      </w:pPr>
      <w:r w:rsidRPr="4598CEE5">
        <w:rPr>
          <w:rFonts w:ascii="Wingdings" w:eastAsia="Wingdings" w:hAnsi="Wingdings" w:cs="Wingdings"/>
          <w:color w:val="0070C0"/>
          <w:sz w:val="21"/>
          <w:szCs w:val="21"/>
        </w:rPr>
        <w:t>è</w:t>
      </w:r>
      <w:r w:rsidR="00643227" w:rsidRPr="4598CEE5">
        <w:rPr>
          <w:rFonts w:ascii="Arial" w:hAnsi="Arial" w:cs="Arial"/>
          <w:color w:val="0070C0"/>
          <w:sz w:val="21"/>
          <w:szCs w:val="21"/>
        </w:rPr>
        <w:t xml:space="preserve"> Specify</w:t>
      </w:r>
      <w:r w:rsidR="00150AC7" w:rsidRPr="4598CEE5">
        <w:rPr>
          <w:rFonts w:ascii="Arial" w:hAnsi="Arial" w:cs="Arial"/>
          <w:color w:val="0070C0"/>
          <w:sz w:val="21"/>
          <w:szCs w:val="21"/>
        </w:rPr>
        <w:t>/describe</w:t>
      </w:r>
      <w:r w:rsidR="00643227" w:rsidRPr="4598CEE5">
        <w:rPr>
          <w:rFonts w:ascii="Arial" w:hAnsi="Arial" w:cs="Arial"/>
          <w:color w:val="0070C0"/>
          <w:sz w:val="21"/>
          <w:szCs w:val="21"/>
        </w:rPr>
        <w:t xml:space="preserve"> the </w:t>
      </w:r>
      <w:r w:rsidR="00423A71" w:rsidRPr="4598CEE5">
        <w:rPr>
          <w:rFonts w:ascii="Arial" w:hAnsi="Arial" w:cs="Arial"/>
          <w:color w:val="0070C0"/>
          <w:sz w:val="21"/>
          <w:szCs w:val="21"/>
        </w:rPr>
        <w:t>broa</w:t>
      </w:r>
      <w:r w:rsidR="00C93DB9" w:rsidRPr="4598CEE5">
        <w:rPr>
          <w:rFonts w:ascii="Arial" w:hAnsi="Arial" w:cs="Arial"/>
          <w:color w:val="0070C0"/>
          <w:sz w:val="21"/>
          <w:szCs w:val="21"/>
        </w:rPr>
        <w:t>d teaching and learning st</w:t>
      </w:r>
      <w:r w:rsidR="00F10299" w:rsidRPr="4598CEE5">
        <w:rPr>
          <w:rFonts w:ascii="Arial" w:hAnsi="Arial" w:cs="Arial"/>
          <w:color w:val="0070C0"/>
          <w:sz w:val="21"/>
          <w:szCs w:val="21"/>
        </w:rPr>
        <w:t>rategies</w:t>
      </w:r>
      <w:r w:rsidR="00423A71" w:rsidRPr="4598CEE5">
        <w:rPr>
          <w:rFonts w:ascii="Arial" w:hAnsi="Arial" w:cs="Arial"/>
          <w:color w:val="0070C0"/>
          <w:sz w:val="21"/>
          <w:szCs w:val="21"/>
        </w:rPr>
        <w:t xml:space="preserve"> this course is expected to employ </w:t>
      </w:r>
      <w:r w:rsidR="008A6EB6" w:rsidRPr="4598CEE5">
        <w:rPr>
          <w:rFonts w:ascii="Arial" w:hAnsi="Arial" w:cs="Arial"/>
          <w:color w:val="0070C0"/>
          <w:sz w:val="21"/>
          <w:szCs w:val="21"/>
        </w:rPr>
        <w:t>e.g.,</w:t>
      </w:r>
      <w:r w:rsidR="00DB7D51" w:rsidRPr="4598CEE5">
        <w:rPr>
          <w:rFonts w:ascii="Arial" w:hAnsi="Arial" w:cs="Arial"/>
          <w:color w:val="0070C0"/>
          <w:sz w:val="21"/>
          <w:szCs w:val="21"/>
        </w:rPr>
        <w:t xml:space="preserve"> inquiry-based</w:t>
      </w:r>
      <w:r w:rsidR="00745FC7" w:rsidRPr="4598CEE5">
        <w:rPr>
          <w:rFonts w:ascii="Arial" w:hAnsi="Arial" w:cs="Arial"/>
          <w:color w:val="0070C0"/>
          <w:sz w:val="21"/>
          <w:szCs w:val="21"/>
        </w:rPr>
        <w:t xml:space="preserve"> learning, </w:t>
      </w:r>
      <w:r w:rsidR="008A6EB6" w:rsidRPr="4598CEE5">
        <w:rPr>
          <w:rFonts w:ascii="Arial" w:hAnsi="Arial" w:cs="Arial"/>
          <w:color w:val="0070C0"/>
          <w:sz w:val="21"/>
          <w:szCs w:val="21"/>
        </w:rPr>
        <w:t>Socratic</w:t>
      </w:r>
      <w:r w:rsidR="00745FC7" w:rsidRPr="4598CEE5">
        <w:rPr>
          <w:rFonts w:ascii="Arial" w:hAnsi="Arial" w:cs="Arial"/>
          <w:color w:val="0070C0"/>
          <w:sz w:val="21"/>
          <w:szCs w:val="21"/>
        </w:rPr>
        <w:t xml:space="preserve"> method, problem-based learning</w:t>
      </w:r>
      <w:r w:rsidR="00E53E17" w:rsidRPr="4598CEE5">
        <w:rPr>
          <w:rFonts w:ascii="Arial" w:hAnsi="Arial" w:cs="Arial"/>
          <w:color w:val="0070C0"/>
          <w:sz w:val="21"/>
          <w:szCs w:val="21"/>
        </w:rPr>
        <w:t xml:space="preserve"> etc</w:t>
      </w:r>
      <w:r w:rsidR="006F4FD8" w:rsidRPr="4598CEE5">
        <w:rPr>
          <w:rFonts w:ascii="Arial" w:hAnsi="Arial" w:cs="Arial"/>
          <w:color w:val="0070C0"/>
          <w:sz w:val="21"/>
          <w:szCs w:val="21"/>
        </w:rPr>
        <w:t>.</w:t>
      </w:r>
      <w:r w:rsidR="007C757C" w:rsidRPr="4598CEE5">
        <w:rPr>
          <w:rFonts w:ascii="Arial" w:hAnsi="Arial" w:cs="Arial"/>
          <w:color w:val="0070C0"/>
          <w:sz w:val="21"/>
          <w:szCs w:val="21"/>
        </w:rPr>
        <w:t xml:space="preserve">; include a </w:t>
      </w:r>
      <w:r w:rsidR="00767623" w:rsidRPr="4598CEE5">
        <w:rPr>
          <w:rFonts w:ascii="Arial" w:hAnsi="Arial" w:cs="Arial"/>
          <w:color w:val="0070C0"/>
          <w:sz w:val="21"/>
          <w:szCs w:val="21"/>
        </w:rPr>
        <w:t xml:space="preserve">brief </w:t>
      </w:r>
      <w:r w:rsidR="007C757C" w:rsidRPr="4598CEE5">
        <w:rPr>
          <w:rFonts w:ascii="Arial" w:hAnsi="Arial" w:cs="Arial"/>
          <w:color w:val="0070C0"/>
          <w:sz w:val="21"/>
          <w:szCs w:val="21"/>
        </w:rPr>
        <w:t xml:space="preserve">rationale of why these </w:t>
      </w:r>
      <w:r w:rsidR="00767623" w:rsidRPr="4598CEE5">
        <w:rPr>
          <w:rFonts w:ascii="Arial" w:hAnsi="Arial" w:cs="Arial"/>
          <w:color w:val="0070C0"/>
          <w:sz w:val="21"/>
          <w:szCs w:val="21"/>
        </w:rPr>
        <w:t>strategies have been selected</w:t>
      </w:r>
      <w:r w:rsidRPr="4598CEE5">
        <w:rPr>
          <w:rFonts w:ascii="Arial" w:hAnsi="Arial" w:cs="Arial"/>
          <w:color w:val="0070C0"/>
          <w:sz w:val="21"/>
          <w:szCs w:val="21"/>
        </w:rPr>
        <w:t>.</w:t>
      </w:r>
      <w:r w:rsidR="0023631F" w:rsidRPr="4598CEE5">
        <w:rPr>
          <w:rFonts w:ascii="Arial" w:hAnsi="Arial" w:cs="Arial"/>
          <w:color w:val="0070C0"/>
          <w:sz w:val="21"/>
          <w:szCs w:val="21"/>
        </w:rPr>
        <w:t xml:space="preserve"> [</w:t>
      </w:r>
      <w:hyperlink r:id="rId20">
        <w:r w:rsidR="0023631F" w:rsidRPr="4598CEE5">
          <w:rPr>
            <w:rStyle w:val="Hyperlink"/>
            <w:rFonts w:ascii="Arial" w:hAnsi="Arial" w:cs="Arial"/>
            <w:sz w:val="21"/>
            <w:szCs w:val="21"/>
          </w:rPr>
          <w:t>More information</w:t>
        </w:r>
      </w:hyperlink>
      <w:r w:rsidR="0023631F" w:rsidRPr="4598CEE5">
        <w:rPr>
          <w:rFonts w:ascii="Arial" w:hAnsi="Arial" w:cs="Arial"/>
          <w:color w:val="0070C0"/>
          <w:sz w:val="21"/>
          <w:szCs w:val="21"/>
        </w:rPr>
        <w:t>]</w:t>
      </w:r>
    </w:p>
    <w:p w14:paraId="49BAF0B1" w14:textId="440EEEC6" w:rsidR="4598CEE5" w:rsidRDefault="4598CEE5" w:rsidP="4598CEE5">
      <w:pPr>
        <w:rPr>
          <w:rFonts w:ascii="Calibri" w:eastAsia="Calibri" w:hAnsi="Calibri" w:cs="Calibri"/>
          <w:color w:val="000000" w:themeColor="text1"/>
        </w:rPr>
      </w:pPr>
    </w:p>
    <w:p w14:paraId="16D29FA7" w14:textId="5BC729C9" w:rsidR="352FF201" w:rsidRDefault="352FF201" w:rsidP="719A98D0">
      <w:pPr>
        <w:rPr>
          <w:rFonts w:ascii="Calibri" w:eastAsia="Calibri" w:hAnsi="Calibri" w:cs="Calibri"/>
          <w:color w:val="000000" w:themeColor="text1"/>
        </w:rPr>
      </w:pPr>
      <w:r w:rsidRPr="719A98D0">
        <w:rPr>
          <w:rFonts w:ascii="Calibri" w:eastAsia="Calibri" w:hAnsi="Calibri" w:cs="Calibri"/>
          <w:color w:val="000000" w:themeColor="text1"/>
        </w:rPr>
        <w:t>The learning and teaching approaches will consist of:</w:t>
      </w:r>
    </w:p>
    <w:p w14:paraId="5D5A735F" w14:textId="2465D842" w:rsidR="666F6A8A" w:rsidRDefault="666F6A8A" w:rsidP="00833375">
      <w:pPr>
        <w:pStyle w:val="ListParagraph"/>
        <w:numPr>
          <w:ilvl w:val="0"/>
          <w:numId w:val="4"/>
        </w:numPr>
        <w:spacing w:before="240" w:after="240"/>
      </w:pPr>
      <w:r w:rsidRPr="1D18F720">
        <w:rPr>
          <w:rFonts w:ascii="Calibri" w:eastAsia="Calibri" w:hAnsi="Calibri" w:cs="Calibri"/>
          <w:color w:val="000000" w:themeColor="text1"/>
        </w:rPr>
        <w:t xml:space="preserve">Online learning is supported through a learning management system that provides a structured, interactive, and collaborative learning </w:t>
      </w:r>
      <w:proofErr w:type="spellStart"/>
      <w:r w:rsidRPr="1D18F720">
        <w:rPr>
          <w:rFonts w:ascii="Calibri" w:eastAsia="Calibri" w:hAnsi="Calibri" w:cs="Calibri"/>
          <w:color w:val="000000" w:themeColor="text1"/>
        </w:rPr>
        <w:t>environm</w:t>
      </w:r>
      <w:r w:rsidR="68DE509F" w:rsidRPr="1D18F720">
        <w:rPr>
          <w:rFonts w:ascii="Calibri" w:eastAsia="Calibri" w:hAnsi="Calibri" w:cs="Calibri"/>
          <w:color w:val="000000" w:themeColor="text1"/>
        </w:rPr>
        <w:t>hard</w:t>
      </w:r>
      <w:r w:rsidRPr="1D18F720">
        <w:rPr>
          <w:rFonts w:ascii="Calibri" w:eastAsia="Calibri" w:hAnsi="Calibri" w:cs="Calibri"/>
          <w:color w:val="000000" w:themeColor="text1"/>
        </w:rPr>
        <w:t>ent</w:t>
      </w:r>
      <w:proofErr w:type="spellEnd"/>
      <w:r w:rsidRPr="1D18F720">
        <w:rPr>
          <w:rFonts w:ascii="Calibri" w:eastAsia="Calibri" w:hAnsi="Calibri" w:cs="Calibri"/>
          <w:color w:val="000000" w:themeColor="text1"/>
        </w:rPr>
        <w:t xml:space="preserve"> and incorporates multimedia content, such as video presentations of course content, </w:t>
      </w:r>
      <w:r w:rsidR="7562FACC" w:rsidRPr="1D18F720">
        <w:rPr>
          <w:rFonts w:ascii="Calibri" w:eastAsia="Calibri" w:hAnsi="Calibri" w:cs="Calibri"/>
          <w:color w:val="000000" w:themeColor="text1"/>
        </w:rPr>
        <w:t xml:space="preserve">collaboration and discussion about contemporary administrative law cases and issues, </w:t>
      </w:r>
      <w:r w:rsidRPr="1D18F720">
        <w:rPr>
          <w:rFonts w:ascii="Calibri" w:eastAsia="Calibri" w:hAnsi="Calibri" w:cs="Calibri"/>
          <w:color w:val="000000" w:themeColor="text1"/>
        </w:rPr>
        <w:t>real-world case studies and simulated exercises through which students will gain practical experience in navigating complex legal issues.</w:t>
      </w:r>
      <w:r w:rsidR="157B65CE" w:rsidRPr="1D18F720">
        <w:rPr>
          <w:rFonts w:ascii="Calibri" w:eastAsia="Calibri" w:hAnsi="Calibri" w:cs="Calibri"/>
          <w:color w:val="000000" w:themeColor="text1"/>
        </w:rPr>
        <w:t xml:space="preserve"> </w:t>
      </w:r>
      <w:r w:rsidR="157B65CE" w:rsidRPr="1D18F720">
        <w:rPr>
          <w:rFonts w:ascii="Calibri" w:eastAsia="Calibri" w:hAnsi="Calibri" w:cs="Calibri"/>
        </w:rPr>
        <w:t xml:space="preserve">Students will also be encouraged to engage with professional networks through online platforms, fostering lifelong learning and professional development.  </w:t>
      </w:r>
      <w:r w:rsidR="157B65CE" w:rsidRPr="1D18F720">
        <w:t xml:space="preserve"> </w:t>
      </w:r>
    </w:p>
    <w:p w14:paraId="6BFDB3A4" w14:textId="11397C2F" w:rsidR="352FF201" w:rsidRDefault="352FF201" w:rsidP="00833375">
      <w:pPr>
        <w:numPr>
          <w:ilvl w:val="0"/>
          <w:numId w:val="4"/>
        </w:numPr>
        <w:spacing w:before="240" w:after="240"/>
        <w:rPr>
          <w:rFonts w:ascii="Calibri" w:eastAsia="Calibri" w:hAnsi="Calibri" w:cs="Calibri"/>
          <w:color w:val="000000" w:themeColor="text1"/>
        </w:rPr>
      </w:pPr>
      <w:r w:rsidRPr="621AC735">
        <w:rPr>
          <w:rFonts w:ascii="Calibri" w:eastAsia="Calibri" w:hAnsi="Calibri" w:cs="Calibri"/>
          <w:color w:val="000000" w:themeColor="text1"/>
        </w:rPr>
        <w:t>In person guest presentations and/or podcasts involving guest speakers to share their lived experiences in relation to administrative law.</w:t>
      </w:r>
    </w:p>
    <w:p w14:paraId="03D19188" w14:textId="70D9EBCF" w:rsidR="352FF201" w:rsidRDefault="352FF201" w:rsidP="00833375">
      <w:pPr>
        <w:numPr>
          <w:ilvl w:val="0"/>
          <w:numId w:val="4"/>
        </w:numPr>
        <w:spacing w:before="240" w:after="240"/>
        <w:rPr>
          <w:rFonts w:ascii="Calibri" w:eastAsia="Calibri" w:hAnsi="Calibri" w:cs="Calibri"/>
          <w:color w:val="000000" w:themeColor="text1"/>
        </w:rPr>
      </w:pPr>
      <w:r w:rsidRPr="621AC735">
        <w:rPr>
          <w:rFonts w:ascii="Calibri" w:eastAsia="Calibri" w:hAnsi="Calibri" w:cs="Calibri"/>
          <w:color w:val="000000" w:themeColor="text1"/>
        </w:rPr>
        <w:t>Seminars that provide collaborative learning and an opportunity for students to put into practice the knowledge and skills they acquire from the course content. The seminars will further provide students the opportunity to ask questions for clarification and guidance. Students will also practice answering problem-based scenario questions and mooting exercises in seminars to assist them with developing advocacy skills and working collaboratively.</w:t>
      </w:r>
      <w:r w:rsidR="5A4593AB" w:rsidRPr="621AC735">
        <w:rPr>
          <w:rFonts w:ascii="Calibri" w:eastAsia="Calibri" w:hAnsi="Calibri" w:cs="Calibri"/>
          <w:color w:val="000000" w:themeColor="text1"/>
        </w:rPr>
        <w:t xml:space="preserve"> They will also have access to</w:t>
      </w:r>
      <w:r w:rsidR="5A4593AB" w:rsidRPr="621AC735">
        <w:rPr>
          <w:rFonts w:ascii="Calibri" w:eastAsia="Calibri" w:hAnsi="Calibri" w:cs="Calibri"/>
          <w:color w:val="D13438"/>
        </w:rPr>
        <w:t xml:space="preserve"> </w:t>
      </w:r>
      <w:r w:rsidR="5A4593AB" w:rsidRPr="621AC735">
        <w:rPr>
          <w:rFonts w:ascii="Calibri" w:eastAsia="Calibri" w:hAnsi="Calibri" w:cs="Calibri"/>
        </w:rPr>
        <w:t xml:space="preserve">deidentified Legal Clinic files to emphasise links between course content and real-world practice in the </w:t>
      </w:r>
      <w:r w:rsidR="40929AEF" w:rsidRPr="621AC735">
        <w:rPr>
          <w:rFonts w:ascii="Calibri" w:eastAsia="Calibri" w:hAnsi="Calibri" w:cs="Calibri"/>
        </w:rPr>
        <w:t>a</w:t>
      </w:r>
      <w:r w:rsidR="5A4593AB" w:rsidRPr="621AC735">
        <w:rPr>
          <w:rFonts w:ascii="Calibri" w:eastAsia="Calibri" w:hAnsi="Calibri" w:cs="Calibri"/>
        </w:rPr>
        <w:t>dmin</w:t>
      </w:r>
      <w:r w:rsidR="21D7A0F1" w:rsidRPr="621AC735">
        <w:rPr>
          <w:rFonts w:ascii="Calibri" w:eastAsia="Calibri" w:hAnsi="Calibri" w:cs="Calibri"/>
        </w:rPr>
        <w:t>i</w:t>
      </w:r>
      <w:r w:rsidR="5A4593AB" w:rsidRPr="621AC735">
        <w:rPr>
          <w:rFonts w:ascii="Calibri" w:eastAsia="Calibri" w:hAnsi="Calibri" w:cs="Calibri"/>
        </w:rPr>
        <w:t>st</w:t>
      </w:r>
      <w:r w:rsidR="3A70E64B" w:rsidRPr="621AC735">
        <w:rPr>
          <w:rFonts w:ascii="Calibri" w:eastAsia="Calibri" w:hAnsi="Calibri" w:cs="Calibri"/>
        </w:rPr>
        <w:t>ra</w:t>
      </w:r>
      <w:r w:rsidR="5A4593AB" w:rsidRPr="621AC735">
        <w:rPr>
          <w:rFonts w:ascii="Calibri" w:eastAsia="Calibri" w:hAnsi="Calibri" w:cs="Calibri"/>
        </w:rPr>
        <w:t xml:space="preserve">tive </w:t>
      </w:r>
      <w:r w:rsidR="71310716" w:rsidRPr="621AC735">
        <w:rPr>
          <w:rFonts w:ascii="Calibri" w:eastAsia="Calibri" w:hAnsi="Calibri" w:cs="Calibri"/>
        </w:rPr>
        <w:t>l</w:t>
      </w:r>
      <w:r w:rsidR="5A4593AB" w:rsidRPr="621AC735">
        <w:rPr>
          <w:rFonts w:ascii="Calibri" w:eastAsia="Calibri" w:hAnsi="Calibri" w:cs="Calibri"/>
        </w:rPr>
        <w:t xml:space="preserve">aw </w:t>
      </w:r>
      <w:r w:rsidR="056CCC8D" w:rsidRPr="621AC735">
        <w:rPr>
          <w:rFonts w:ascii="Calibri" w:eastAsia="Calibri" w:hAnsi="Calibri" w:cs="Calibri"/>
        </w:rPr>
        <w:t>field.</w:t>
      </w:r>
      <w:r w:rsidR="5A4593AB" w:rsidRPr="621AC735">
        <w:rPr>
          <w:rFonts w:ascii="Calibri" w:eastAsia="Calibri" w:hAnsi="Calibri" w:cs="Calibri"/>
          <w:sz w:val="24"/>
          <w:szCs w:val="24"/>
        </w:rPr>
        <w:t xml:space="preserve"> </w:t>
      </w:r>
      <w:r w:rsidR="5A4593AB" w:rsidRPr="621AC735">
        <w:rPr>
          <w:rFonts w:ascii="Calibri" w:eastAsia="Calibri" w:hAnsi="Calibri" w:cs="Calibri"/>
        </w:rPr>
        <w:t xml:space="preserve"> </w:t>
      </w:r>
      <w:r w:rsidR="5A4593AB" w:rsidRPr="621AC735">
        <w:t xml:space="preserve"> </w:t>
      </w:r>
      <w:r w:rsidR="5A4593AB" w:rsidRPr="621AC735">
        <w:rPr>
          <w:rFonts w:ascii="Calibri" w:eastAsia="Calibri" w:hAnsi="Calibri" w:cs="Calibri"/>
          <w:color w:val="000000" w:themeColor="text1"/>
        </w:rPr>
        <w:t xml:space="preserve"> </w:t>
      </w:r>
    </w:p>
    <w:p w14:paraId="25DBBA90" w14:textId="66CCD952" w:rsidR="66F98D57" w:rsidRDefault="66F98D57" w:rsidP="66F98D57">
      <w:pPr>
        <w:rPr>
          <w:lang w:eastAsia="en-AU"/>
        </w:rPr>
      </w:pPr>
    </w:p>
    <w:p w14:paraId="20605DC1" w14:textId="06C87B86" w:rsidR="00257F50" w:rsidRDefault="00257F50" w:rsidP="00257F50">
      <w:pPr>
        <w:pStyle w:val="Heading20"/>
      </w:pPr>
      <w:r>
        <w:t xml:space="preserve">SECTION </w:t>
      </w:r>
      <w:r w:rsidR="00306A97">
        <w:t>5</w:t>
      </w:r>
      <w:r>
        <w:t xml:space="preserve">: Course </w:t>
      </w:r>
      <w:r w:rsidR="0065735C">
        <w:t>R</w:t>
      </w:r>
      <w:r w:rsidR="00782D60">
        <w:t>esources</w:t>
      </w:r>
    </w:p>
    <w:p w14:paraId="16B3F9EE" w14:textId="132148D5" w:rsidR="0056791D" w:rsidRPr="00E3043C" w:rsidRDefault="19A28F93" w:rsidP="00311E8B">
      <w:pPr>
        <w:shd w:val="clear" w:color="auto" w:fill="DEEAF6" w:themeFill="accent5" w:themeFillTint="33"/>
        <w:spacing w:after="0" w:line="240" w:lineRule="auto"/>
        <w:textAlignment w:val="baseline"/>
        <w:rPr>
          <w:rFonts w:ascii="Arial" w:hAnsi="Arial" w:cs="Arial"/>
          <w:color w:val="0070C0"/>
          <w:sz w:val="21"/>
          <w:szCs w:val="21"/>
        </w:rPr>
      </w:pPr>
      <w:r w:rsidRPr="19A28F93">
        <w:rPr>
          <w:rFonts w:ascii="Wingdings" w:eastAsia="Wingdings" w:hAnsi="Wingdings" w:cs="Wingdings"/>
          <w:color w:val="0070C0"/>
          <w:sz w:val="21"/>
          <w:szCs w:val="21"/>
        </w:rPr>
        <w:t>è</w:t>
      </w:r>
      <w:r w:rsidRPr="19A28F93">
        <w:rPr>
          <w:rFonts w:ascii="Arial" w:hAnsi="Arial" w:cs="Arial"/>
          <w:color w:val="0070C0"/>
          <w:sz w:val="21"/>
          <w:szCs w:val="21"/>
        </w:rPr>
        <w:t xml:space="preserve"> Identify key course resources as early as possible in the course design process. </w:t>
      </w:r>
    </w:p>
    <w:p w14:paraId="47CAEFA7" w14:textId="16BD50A3" w:rsidR="0056791D" w:rsidRPr="00E3043C" w:rsidRDefault="0056791D" w:rsidP="00311E8B">
      <w:pPr>
        <w:shd w:val="clear" w:color="auto" w:fill="DEEAF6" w:themeFill="accent5" w:themeFillTint="33"/>
        <w:spacing w:after="0" w:line="240" w:lineRule="auto"/>
        <w:textAlignment w:val="baseline"/>
        <w:rPr>
          <w:rFonts w:ascii="Arial" w:hAnsi="Arial" w:cs="Arial"/>
          <w:color w:val="0070C0"/>
          <w:sz w:val="21"/>
          <w:szCs w:val="21"/>
        </w:rPr>
      </w:pPr>
      <w:r w:rsidRPr="61C942B2">
        <w:rPr>
          <w:rFonts w:ascii="Arial" w:hAnsi="Arial" w:cs="Arial"/>
          <w:color w:val="0070C0"/>
          <w:sz w:val="21"/>
          <w:szCs w:val="21"/>
        </w:rPr>
        <w:t>Some of this information will be used as part of course development and design (Part 3); for example, our Digital Librarians will help identify appropriate</w:t>
      </w:r>
      <w:r w:rsidR="70279F1C" w:rsidRPr="61C942B2">
        <w:rPr>
          <w:rFonts w:ascii="Arial" w:hAnsi="Arial" w:cs="Arial"/>
          <w:color w:val="0070C0"/>
          <w:sz w:val="21"/>
          <w:szCs w:val="21"/>
        </w:rPr>
        <w:t xml:space="preserve"> digital resources, such</w:t>
      </w:r>
      <w:r w:rsidRPr="61C942B2">
        <w:rPr>
          <w:rFonts w:ascii="Arial" w:hAnsi="Arial" w:cs="Arial"/>
          <w:color w:val="0070C0"/>
          <w:sz w:val="21"/>
          <w:szCs w:val="21"/>
        </w:rPr>
        <w:t xml:space="preserve"> </w:t>
      </w:r>
      <w:r w:rsidR="0F95BF46" w:rsidRPr="61C942B2">
        <w:rPr>
          <w:rFonts w:ascii="Arial" w:hAnsi="Arial" w:cs="Arial"/>
          <w:color w:val="0070C0"/>
          <w:sz w:val="21"/>
          <w:szCs w:val="21"/>
        </w:rPr>
        <w:t xml:space="preserve">videos, images, </w:t>
      </w:r>
      <w:proofErr w:type="gramStart"/>
      <w:r w:rsidRPr="61C942B2">
        <w:rPr>
          <w:rFonts w:ascii="Arial" w:hAnsi="Arial" w:cs="Arial"/>
          <w:color w:val="0070C0"/>
          <w:sz w:val="21"/>
          <w:szCs w:val="21"/>
        </w:rPr>
        <w:t>readings</w:t>
      </w:r>
      <w:proofErr w:type="gramEnd"/>
      <w:r w:rsidRPr="61C942B2">
        <w:rPr>
          <w:rFonts w:ascii="Arial" w:hAnsi="Arial" w:cs="Arial"/>
          <w:color w:val="0070C0"/>
          <w:sz w:val="21"/>
          <w:szCs w:val="21"/>
        </w:rPr>
        <w:t xml:space="preserve"> and textbooks.</w:t>
      </w:r>
      <w:r w:rsidR="009600F2">
        <w:rPr>
          <w:rFonts w:ascii="Arial" w:hAnsi="Arial" w:cs="Arial"/>
          <w:color w:val="0070C0"/>
          <w:sz w:val="21"/>
          <w:szCs w:val="21"/>
        </w:rPr>
        <w:t xml:space="preserve"> </w:t>
      </w:r>
      <w:hyperlink r:id="rId21" w:history="1">
        <w:r w:rsidR="0023631F" w:rsidRPr="0023631F">
          <w:rPr>
            <w:rStyle w:val="Hyperlink"/>
            <w:rFonts w:ascii="Arial" w:hAnsi="Arial" w:cs="Arial"/>
            <w:sz w:val="21"/>
            <w:szCs w:val="21"/>
          </w:rPr>
          <w:t>[More information]</w:t>
        </w:r>
      </w:hyperlink>
    </w:p>
    <w:p w14:paraId="170C56EE" w14:textId="77777777" w:rsidR="00311E8B" w:rsidRDefault="00311E8B" w:rsidP="00311E8B"/>
    <w:p w14:paraId="41EA1EB7" w14:textId="63791B45" w:rsidR="007F55D3" w:rsidRDefault="007F55D3" w:rsidP="007F55D3">
      <w:pPr>
        <w:tabs>
          <w:tab w:val="left" w:pos="418"/>
        </w:tabs>
        <w:spacing w:after="0" w:line="240" w:lineRule="auto"/>
        <w:textAlignment w:val="baseline"/>
        <w:rPr>
          <w:rFonts w:ascii="Arial" w:eastAsia="Times New Roman" w:hAnsi="Arial" w:cs="Arial"/>
          <w:b/>
          <w:bCs/>
          <w:color w:val="000000"/>
          <w:lang w:eastAsia="en-AU"/>
        </w:rPr>
      </w:pPr>
      <w:r w:rsidRPr="61C942B2">
        <w:rPr>
          <w:rFonts w:ascii="Arial" w:eastAsia="Times New Roman" w:hAnsi="Arial" w:cs="Arial"/>
          <w:b/>
          <w:bCs/>
          <w:color w:val="000000" w:themeColor="text1"/>
          <w:lang w:eastAsia="en-AU"/>
        </w:rPr>
        <w:t>5.1: Facilities</w:t>
      </w:r>
      <w:r w:rsidR="35EF0918" w:rsidRPr="61C942B2">
        <w:rPr>
          <w:rFonts w:ascii="Arial" w:eastAsia="Times New Roman" w:hAnsi="Arial" w:cs="Arial"/>
          <w:b/>
          <w:bCs/>
          <w:color w:val="000000" w:themeColor="text1"/>
          <w:lang w:eastAsia="en-AU"/>
        </w:rPr>
        <w:t xml:space="preserve">, </w:t>
      </w:r>
      <w:r w:rsidRPr="61C942B2">
        <w:rPr>
          <w:rFonts w:ascii="Arial" w:eastAsia="Times New Roman" w:hAnsi="Arial" w:cs="Arial"/>
          <w:b/>
          <w:bCs/>
          <w:color w:val="000000" w:themeColor="text1"/>
          <w:lang w:eastAsia="en-AU"/>
        </w:rPr>
        <w:t>equipment</w:t>
      </w:r>
      <w:r w:rsidR="7CAABCC9" w:rsidRPr="61C942B2">
        <w:rPr>
          <w:rFonts w:ascii="Arial" w:eastAsia="Times New Roman" w:hAnsi="Arial" w:cs="Arial"/>
          <w:b/>
          <w:bCs/>
          <w:color w:val="000000" w:themeColor="text1"/>
          <w:lang w:eastAsia="en-AU"/>
        </w:rPr>
        <w:t xml:space="preserve">, </w:t>
      </w:r>
      <w:proofErr w:type="gramStart"/>
      <w:r w:rsidR="7CAABCC9" w:rsidRPr="61C942B2">
        <w:rPr>
          <w:rFonts w:ascii="Arial" w:eastAsia="Times New Roman" w:hAnsi="Arial" w:cs="Arial"/>
          <w:b/>
          <w:bCs/>
          <w:color w:val="000000" w:themeColor="text1"/>
          <w:lang w:eastAsia="en-AU"/>
        </w:rPr>
        <w:t>software</w:t>
      </w:r>
      <w:proofErr w:type="gramEnd"/>
      <w:r w:rsidR="7CAABCC9" w:rsidRPr="61C942B2">
        <w:rPr>
          <w:rFonts w:ascii="Arial" w:eastAsia="Times New Roman" w:hAnsi="Arial" w:cs="Arial"/>
          <w:b/>
          <w:bCs/>
          <w:color w:val="000000" w:themeColor="text1"/>
          <w:lang w:eastAsia="en-AU"/>
        </w:rPr>
        <w:t xml:space="preserve"> and hardware</w:t>
      </w:r>
      <w:r w:rsidR="2958AC71" w:rsidRPr="61C942B2">
        <w:rPr>
          <w:rFonts w:ascii="Arial" w:eastAsia="Times New Roman" w:hAnsi="Arial" w:cs="Arial"/>
          <w:b/>
          <w:bCs/>
          <w:color w:val="000000" w:themeColor="text1"/>
          <w:lang w:eastAsia="en-AU"/>
        </w:rPr>
        <w:t xml:space="preserve"> (University owned)</w:t>
      </w:r>
    </w:p>
    <w:p w14:paraId="4DA9219B" w14:textId="30D4FF73" w:rsidR="007F55D3" w:rsidRPr="00E3043C" w:rsidRDefault="00C51F4A" w:rsidP="007F55D3">
      <w:pPr>
        <w:shd w:val="clear" w:color="auto" w:fill="DEEAF6" w:themeFill="accent5" w:themeFillTint="33"/>
        <w:spacing w:after="0" w:line="240" w:lineRule="auto"/>
        <w:textAlignment w:val="baseline"/>
        <w:rPr>
          <w:rFonts w:ascii="Arial" w:hAnsi="Arial" w:cs="Arial"/>
          <w:color w:val="0070C0"/>
          <w:sz w:val="21"/>
          <w:szCs w:val="21"/>
        </w:rPr>
      </w:pPr>
      <w:r w:rsidRPr="4598CEE5">
        <w:rPr>
          <w:rFonts w:ascii="Arial" w:hAnsi="Arial" w:cs="Arial"/>
          <w:color w:val="0070C0"/>
          <w:sz w:val="21"/>
          <w:szCs w:val="21"/>
        </w:rPr>
        <w:t>University physical spaces, equipment, and/or software</w:t>
      </w:r>
      <w:r w:rsidR="1E350D16" w:rsidRPr="4598CEE5">
        <w:rPr>
          <w:rFonts w:ascii="Arial" w:hAnsi="Arial" w:cs="Arial"/>
          <w:color w:val="0070C0"/>
          <w:sz w:val="21"/>
          <w:szCs w:val="21"/>
        </w:rPr>
        <w:t>/hardware</w:t>
      </w:r>
      <w:r w:rsidRPr="4598CEE5">
        <w:rPr>
          <w:rFonts w:ascii="Arial" w:hAnsi="Arial" w:cs="Arial"/>
          <w:color w:val="0070C0"/>
          <w:sz w:val="21"/>
          <w:szCs w:val="21"/>
        </w:rPr>
        <w:t xml:space="preserve"> the university will provide.</w:t>
      </w:r>
      <w:r w:rsidR="73E7CF18" w:rsidRPr="4598CEE5">
        <w:rPr>
          <w:rFonts w:ascii="Arial" w:hAnsi="Arial" w:cs="Arial"/>
          <w:color w:val="0070C0"/>
          <w:sz w:val="21"/>
          <w:szCs w:val="21"/>
        </w:rPr>
        <w:t xml:space="preserve"> Please be sure to list any resources that students </w:t>
      </w:r>
      <w:r w:rsidR="73E7CF18" w:rsidRPr="4598CEE5">
        <w:rPr>
          <w:rFonts w:ascii="Arial" w:hAnsi="Arial" w:cs="Arial"/>
          <w:color w:val="0070C0"/>
          <w:sz w:val="21"/>
          <w:szCs w:val="21"/>
          <w:u w:val="single"/>
        </w:rPr>
        <w:t>must</w:t>
      </w:r>
      <w:r w:rsidR="73E7CF18" w:rsidRPr="4598CEE5">
        <w:rPr>
          <w:rFonts w:ascii="Arial" w:hAnsi="Arial" w:cs="Arial"/>
          <w:color w:val="0070C0"/>
          <w:sz w:val="21"/>
          <w:szCs w:val="21"/>
        </w:rPr>
        <w:t xml:space="preserve"> have access to during the course </w:t>
      </w:r>
      <w:proofErr w:type="gramStart"/>
      <w:r w:rsidR="73E7CF18" w:rsidRPr="4598CEE5">
        <w:rPr>
          <w:rFonts w:ascii="Arial" w:hAnsi="Arial" w:cs="Arial"/>
          <w:color w:val="0070C0"/>
          <w:sz w:val="21"/>
          <w:szCs w:val="21"/>
        </w:rPr>
        <w:t>in order for</w:t>
      </w:r>
      <w:proofErr w:type="gramEnd"/>
      <w:r w:rsidR="73E7CF18" w:rsidRPr="4598CEE5">
        <w:rPr>
          <w:rFonts w:ascii="Arial" w:hAnsi="Arial" w:cs="Arial"/>
          <w:color w:val="0070C0"/>
          <w:sz w:val="21"/>
          <w:szCs w:val="21"/>
        </w:rPr>
        <w:t xml:space="preserve"> them to successfully complete the course.</w:t>
      </w:r>
      <w:r w:rsidRPr="4598CEE5">
        <w:rPr>
          <w:rFonts w:ascii="Arial" w:hAnsi="Arial" w:cs="Arial"/>
          <w:color w:val="0070C0"/>
          <w:sz w:val="21"/>
          <w:szCs w:val="21"/>
        </w:rPr>
        <w:t xml:space="preserve"> Identifying these resources early will support the university in assessing the availability and suitability of our </w:t>
      </w:r>
      <w:r w:rsidR="004D365B" w:rsidRPr="4598CEE5">
        <w:rPr>
          <w:rFonts w:ascii="Arial" w:hAnsi="Arial" w:cs="Arial"/>
          <w:color w:val="0070C0"/>
          <w:sz w:val="21"/>
          <w:szCs w:val="21"/>
        </w:rPr>
        <w:t>resources.</w:t>
      </w:r>
    </w:p>
    <w:p w14:paraId="15ACA2D3" w14:textId="777E0019" w:rsidR="4598CEE5" w:rsidRDefault="4598CEE5" w:rsidP="4598CEE5">
      <w:pPr>
        <w:tabs>
          <w:tab w:val="left" w:pos="418"/>
        </w:tabs>
        <w:spacing w:after="0" w:line="240" w:lineRule="auto"/>
        <w:rPr>
          <w:rFonts w:ascii="Calibri" w:eastAsia="Calibri" w:hAnsi="Calibri" w:cs="Calibri"/>
          <w:color w:val="000000" w:themeColor="text1"/>
        </w:rPr>
      </w:pPr>
    </w:p>
    <w:p w14:paraId="21091F36" w14:textId="091ECB5C" w:rsidR="00B26DBC" w:rsidRDefault="4C44C00D" w:rsidP="4598CEE5">
      <w:pPr>
        <w:tabs>
          <w:tab w:val="left" w:pos="418"/>
        </w:tabs>
        <w:spacing w:after="0" w:line="240" w:lineRule="auto"/>
        <w:rPr>
          <w:rFonts w:ascii="Calibri" w:eastAsia="Calibri" w:hAnsi="Calibri" w:cs="Calibri"/>
          <w:color w:val="000000" w:themeColor="text1"/>
        </w:rPr>
      </w:pPr>
      <w:r w:rsidRPr="621AC735">
        <w:rPr>
          <w:rFonts w:ascii="Calibri" w:eastAsia="Calibri" w:hAnsi="Calibri" w:cs="Calibri"/>
          <w:color w:val="000000" w:themeColor="text1"/>
        </w:rPr>
        <w:t>The teaching of th</w:t>
      </w:r>
      <w:r w:rsidR="7ED875F7" w:rsidRPr="621AC735">
        <w:rPr>
          <w:rFonts w:ascii="Calibri" w:eastAsia="Calibri" w:hAnsi="Calibri" w:cs="Calibri"/>
          <w:color w:val="000000" w:themeColor="text1"/>
        </w:rPr>
        <w:t>is course</w:t>
      </w:r>
      <w:r w:rsidRPr="621AC735">
        <w:rPr>
          <w:rFonts w:ascii="Calibri" w:eastAsia="Calibri" w:hAnsi="Calibri" w:cs="Calibri"/>
          <w:color w:val="000000" w:themeColor="text1"/>
        </w:rPr>
        <w:t xml:space="preserve"> will require:</w:t>
      </w:r>
    </w:p>
    <w:p w14:paraId="685B8C2E" w14:textId="4CB51A26" w:rsidR="621AC735" w:rsidRDefault="621AC735" w:rsidP="621AC735">
      <w:pPr>
        <w:tabs>
          <w:tab w:val="left" w:pos="418"/>
        </w:tabs>
        <w:spacing w:after="0" w:line="240" w:lineRule="auto"/>
        <w:rPr>
          <w:rFonts w:ascii="Calibri" w:eastAsia="Calibri" w:hAnsi="Calibri" w:cs="Calibri"/>
          <w:color w:val="000000" w:themeColor="text1"/>
        </w:rPr>
      </w:pPr>
    </w:p>
    <w:p w14:paraId="04D625B1" w14:textId="47773E11" w:rsidR="00B26DBC" w:rsidRDefault="4C44C00D" w:rsidP="00833375">
      <w:pPr>
        <w:pStyle w:val="ListParagraph"/>
        <w:numPr>
          <w:ilvl w:val="0"/>
          <w:numId w:val="5"/>
        </w:numPr>
        <w:tabs>
          <w:tab w:val="left" w:pos="418"/>
        </w:tabs>
        <w:spacing w:after="0" w:line="240" w:lineRule="auto"/>
        <w:rPr>
          <w:rFonts w:ascii="Calibri" w:eastAsia="Calibri" w:hAnsi="Calibri" w:cs="Calibri"/>
          <w:color w:val="000000" w:themeColor="text1"/>
        </w:rPr>
      </w:pPr>
      <w:r w:rsidRPr="00932588">
        <w:rPr>
          <w:rFonts w:ascii="Calibri" w:eastAsia="Calibri" w:hAnsi="Calibri" w:cs="Calibri"/>
          <w:color w:val="000000" w:themeColor="text1"/>
        </w:rPr>
        <w:t xml:space="preserve">Flexible workspaces for large group interactive teaching and smaller group discussions. </w:t>
      </w:r>
    </w:p>
    <w:p w14:paraId="79BE50C1" w14:textId="70B6F4A3" w:rsidR="00B26DBC" w:rsidRDefault="4C44C00D" w:rsidP="00833375">
      <w:pPr>
        <w:pStyle w:val="ListParagraph"/>
        <w:numPr>
          <w:ilvl w:val="0"/>
          <w:numId w:val="5"/>
        </w:numPr>
        <w:tabs>
          <w:tab w:val="left" w:pos="418"/>
        </w:tabs>
        <w:spacing w:after="0" w:line="240" w:lineRule="auto"/>
        <w:rPr>
          <w:rFonts w:ascii="Calibri" w:eastAsia="Calibri" w:hAnsi="Calibri" w:cs="Calibri"/>
          <w:color w:val="000000" w:themeColor="text1"/>
        </w:rPr>
      </w:pPr>
      <w:r w:rsidRPr="00932588">
        <w:rPr>
          <w:rFonts w:ascii="Calibri" w:eastAsia="Calibri" w:hAnsi="Calibri" w:cs="Calibri"/>
          <w:color w:val="000000" w:themeColor="text1"/>
        </w:rPr>
        <w:t xml:space="preserve">Student and course facilitator access to legal databases (AI-enabled – </w:t>
      </w:r>
      <w:proofErr w:type="spellStart"/>
      <w:r w:rsidRPr="00932588">
        <w:rPr>
          <w:rFonts w:ascii="Calibri" w:eastAsia="Calibri" w:hAnsi="Calibri" w:cs="Calibri"/>
          <w:color w:val="000000" w:themeColor="text1"/>
        </w:rPr>
        <w:t>ie</w:t>
      </w:r>
      <w:proofErr w:type="spellEnd"/>
      <w:r w:rsidRPr="00932588">
        <w:rPr>
          <w:rFonts w:ascii="Calibri" w:eastAsia="Calibri" w:hAnsi="Calibri" w:cs="Calibri"/>
          <w:color w:val="000000" w:themeColor="text1"/>
        </w:rPr>
        <w:t xml:space="preserve">. Lexis +AI) </w:t>
      </w:r>
    </w:p>
    <w:p w14:paraId="4667E86F" w14:textId="629DB3AA" w:rsidR="00B26DBC" w:rsidRDefault="4C44C00D" w:rsidP="00833375">
      <w:pPr>
        <w:pStyle w:val="ListParagraph"/>
        <w:numPr>
          <w:ilvl w:val="0"/>
          <w:numId w:val="5"/>
        </w:numPr>
        <w:tabs>
          <w:tab w:val="left" w:pos="418"/>
        </w:tabs>
        <w:spacing w:after="0" w:line="240" w:lineRule="auto"/>
        <w:rPr>
          <w:rFonts w:ascii="Calibri" w:eastAsia="Calibri" w:hAnsi="Calibri" w:cs="Calibri"/>
          <w:color w:val="000000" w:themeColor="text1"/>
        </w:rPr>
      </w:pPr>
      <w:r w:rsidRPr="719A98D0">
        <w:rPr>
          <w:rFonts w:ascii="Calibri" w:eastAsia="Calibri" w:hAnsi="Calibri" w:cs="Calibri"/>
          <w:color w:val="000000" w:themeColor="text1"/>
        </w:rPr>
        <w:t xml:space="preserve">Learning spaces outside classrooms – </w:t>
      </w:r>
      <w:proofErr w:type="spellStart"/>
      <w:r w:rsidRPr="719A98D0">
        <w:rPr>
          <w:rFonts w:ascii="Calibri" w:eastAsia="Calibri" w:hAnsi="Calibri" w:cs="Calibri"/>
          <w:color w:val="000000" w:themeColor="text1"/>
        </w:rPr>
        <w:t>eg</w:t>
      </w:r>
      <w:proofErr w:type="spellEnd"/>
      <w:r w:rsidRPr="719A98D0">
        <w:rPr>
          <w:rFonts w:ascii="Calibri" w:eastAsia="Calibri" w:hAnsi="Calibri" w:cs="Calibri"/>
          <w:color w:val="000000" w:themeColor="text1"/>
        </w:rPr>
        <w:t xml:space="preserve"> study areas, common areas w. external electronic comms. </w:t>
      </w:r>
    </w:p>
    <w:p w14:paraId="1040675A" w14:textId="298D7076" w:rsidR="00B26DBC" w:rsidRDefault="4C44C00D" w:rsidP="00833375">
      <w:pPr>
        <w:pStyle w:val="ListParagraph"/>
        <w:numPr>
          <w:ilvl w:val="0"/>
          <w:numId w:val="5"/>
        </w:numPr>
        <w:tabs>
          <w:tab w:val="left" w:pos="418"/>
        </w:tabs>
        <w:spacing w:after="0" w:line="240" w:lineRule="auto"/>
        <w:rPr>
          <w:rFonts w:ascii="Calibri" w:eastAsia="Calibri" w:hAnsi="Calibri" w:cs="Calibri"/>
          <w:color w:val="000000" w:themeColor="text1"/>
        </w:rPr>
      </w:pPr>
      <w:r w:rsidRPr="00932588">
        <w:rPr>
          <w:rFonts w:ascii="Calibri" w:eastAsia="Calibri" w:hAnsi="Calibri" w:cs="Calibri"/>
          <w:color w:val="000000" w:themeColor="text1"/>
        </w:rPr>
        <w:t xml:space="preserve">Video / Audio recording studios </w:t>
      </w:r>
    </w:p>
    <w:p w14:paraId="2F120360" w14:textId="16971A00" w:rsidR="00B26DBC" w:rsidRDefault="4C44C00D" w:rsidP="00833375">
      <w:pPr>
        <w:pStyle w:val="ListParagraph"/>
        <w:numPr>
          <w:ilvl w:val="0"/>
          <w:numId w:val="5"/>
        </w:numPr>
        <w:tabs>
          <w:tab w:val="left" w:pos="418"/>
        </w:tabs>
        <w:spacing w:after="0" w:line="240" w:lineRule="auto"/>
        <w:rPr>
          <w:rFonts w:ascii="Calibri" w:eastAsia="Calibri" w:hAnsi="Calibri" w:cs="Calibri"/>
          <w:color w:val="000000" w:themeColor="text1"/>
        </w:rPr>
      </w:pPr>
      <w:r w:rsidRPr="00932588">
        <w:rPr>
          <w:rFonts w:ascii="Calibri" w:eastAsia="Calibri" w:hAnsi="Calibri" w:cs="Calibri"/>
          <w:color w:val="000000" w:themeColor="text1"/>
        </w:rPr>
        <w:t xml:space="preserve">Electronic moot rooms including a dedicated moot </w:t>
      </w:r>
      <w:proofErr w:type="gramStart"/>
      <w:r w:rsidRPr="00932588">
        <w:rPr>
          <w:rFonts w:ascii="Calibri" w:eastAsia="Calibri" w:hAnsi="Calibri" w:cs="Calibri"/>
          <w:color w:val="000000" w:themeColor="text1"/>
        </w:rPr>
        <w:t>court</w:t>
      </w:r>
      <w:proofErr w:type="gramEnd"/>
    </w:p>
    <w:p w14:paraId="2AB5CC48" w14:textId="43C44672" w:rsidR="00B26DBC" w:rsidRDefault="4C44C00D" w:rsidP="00833375">
      <w:pPr>
        <w:pStyle w:val="ListParagraph"/>
        <w:numPr>
          <w:ilvl w:val="0"/>
          <w:numId w:val="5"/>
        </w:numPr>
        <w:tabs>
          <w:tab w:val="left" w:pos="418"/>
        </w:tabs>
        <w:spacing w:after="0" w:line="240" w:lineRule="auto"/>
        <w:rPr>
          <w:rFonts w:ascii="Calibri" w:eastAsia="Calibri" w:hAnsi="Calibri" w:cs="Calibri"/>
          <w:color w:val="000000" w:themeColor="text1"/>
        </w:rPr>
      </w:pPr>
      <w:r w:rsidRPr="4598CEE5">
        <w:rPr>
          <w:rFonts w:ascii="Calibri" w:eastAsia="Calibri" w:hAnsi="Calibri" w:cs="Calibri"/>
          <w:color w:val="000000" w:themeColor="text1"/>
        </w:rPr>
        <w:t xml:space="preserve">Specialised law library – requirement for accreditation </w:t>
      </w:r>
    </w:p>
    <w:p w14:paraId="2F81815F" w14:textId="7EDC985C" w:rsidR="00B26DBC" w:rsidRDefault="4C44C00D" w:rsidP="00833375">
      <w:pPr>
        <w:pStyle w:val="ListParagraph"/>
        <w:numPr>
          <w:ilvl w:val="0"/>
          <w:numId w:val="5"/>
        </w:numPr>
        <w:tabs>
          <w:tab w:val="left" w:pos="418"/>
        </w:tabs>
        <w:spacing w:after="0" w:line="240" w:lineRule="auto"/>
        <w:rPr>
          <w:rFonts w:ascii="Calibri" w:eastAsia="Calibri" w:hAnsi="Calibri" w:cs="Calibri"/>
          <w:color w:val="000000" w:themeColor="text1"/>
        </w:rPr>
      </w:pPr>
      <w:r w:rsidRPr="4598CEE5">
        <w:rPr>
          <w:rFonts w:ascii="Calibri" w:eastAsia="Calibri" w:hAnsi="Calibri" w:cs="Calibri"/>
          <w:color w:val="000000" w:themeColor="text1"/>
        </w:rPr>
        <w:t xml:space="preserve">Clinical education facilities (to establish fluency between theory and practice)  </w:t>
      </w:r>
    </w:p>
    <w:p w14:paraId="793E49DC" w14:textId="373AD04D" w:rsidR="00932588" w:rsidRDefault="00932588" w:rsidP="00932588">
      <w:pPr>
        <w:rPr>
          <w:rFonts w:ascii="Arial" w:eastAsia="Times New Roman" w:hAnsi="Arial" w:cs="Arial"/>
          <w:b/>
          <w:bCs/>
          <w:color w:val="000000" w:themeColor="text1"/>
          <w:lang w:eastAsia="en-AU"/>
        </w:rPr>
      </w:pPr>
    </w:p>
    <w:p w14:paraId="507DEDB3" w14:textId="02E6B53E" w:rsidR="456C2D7D" w:rsidRDefault="456C2D7D" w:rsidP="61C942B2">
      <w:pPr>
        <w:tabs>
          <w:tab w:val="left" w:pos="418"/>
        </w:tabs>
        <w:spacing w:after="0" w:line="240" w:lineRule="auto"/>
        <w:rPr>
          <w:rFonts w:ascii="Arial" w:eastAsia="Times New Roman" w:hAnsi="Arial" w:cs="Arial"/>
          <w:b/>
          <w:bCs/>
          <w:color w:val="000000" w:themeColor="text1"/>
          <w:lang w:eastAsia="en-AU"/>
        </w:rPr>
      </w:pPr>
      <w:r w:rsidRPr="00932588">
        <w:rPr>
          <w:rFonts w:ascii="Arial" w:eastAsia="Times New Roman" w:hAnsi="Arial" w:cs="Arial"/>
          <w:b/>
          <w:bCs/>
          <w:color w:val="000000" w:themeColor="text1"/>
          <w:lang w:eastAsia="en-AU"/>
        </w:rPr>
        <w:t>5</w:t>
      </w:r>
      <w:r w:rsidR="5E3A7B07" w:rsidRPr="00932588">
        <w:rPr>
          <w:rFonts w:ascii="Arial" w:eastAsia="Times New Roman" w:hAnsi="Arial" w:cs="Arial"/>
          <w:b/>
          <w:bCs/>
          <w:color w:val="000000" w:themeColor="text1"/>
          <w:lang w:eastAsia="en-AU"/>
        </w:rPr>
        <w:t>.</w:t>
      </w:r>
      <w:r w:rsidRPr="00932588">
        <w:rPr>
          <w:rFonts w:ascii="Arial" w:eastAsia="Times New Roman" w:hAnsi="Arial" w:cs="Arial"/>
          <w:b/>
          <w:bCs/>
          <w:color w:val="000000" w:themeColor="text1"/>
          <w:lang w:eastAsia="en-AU"/>
        </w:rPr>
        <w:t>2: Software and hardware (</w:t>
      </w:r>
      <w:r w:rsidR="2233A434" w:rsidRPr="00932588">
        <w:rPr>
          <w:rFonts w:ascii="Arial" w:eastAsia="Times New Roman" w:hAnsi="Arial" w:cs="Arial"/>
          <w:b/>
          <w:bCs/>
          <w:color w:val="000000" w:themeColor="text1"/>
          <w:lang w:eastAsia="en-AU"/>
        </w:rPr>
        <w:t xml:space="preserve">Learner </w:t>
      </w:r>
      <w:r w:rsidRPr="00932588">
        <w:rPr>
          <w:rFonts w:ascii="Arial" w:eastAsia="Times New Roman" w:hAnsi="Arial" w:cs="Arial"/>
          <w:b/>
          <w:bCs/>
          <w:color w:val="000000" w:themeColor="text1"/>
          <w:lang w:eastAsia="en-AU"/>
        </w:rPr>
        <w:t>owned)</w:t>
      </w:r>
    </w:p>
    <w:p w14:paraId="28B78DBC" w14:textId="175A3DB2" w:rsidR="61C942B2" w:rsidRDefault="09791897" w:rsidP="61C942B2">
      <w:pPr>
        <w:shd w:val="clear" w:color="auto" w:fill="DEEAF6" w:themeFill="accent5" w:themeFillTint="33"/>
        <w:spacing w:after="0" w:line="240" w:lineRule="auto"/>
        <w:rPr>
          <w:rFonts w:ascii="Arial" w:eastAsia="Arial" w:hAnsi="Arial" w:cs="Arial"/>
          <w:color w:val="0070C0"/>
          <w:sz w:val="21"/>
          <w:szCs w:val="21"/>
        </w:rPr>
      </w:pPr>
      <w:r w:rsidRPr="4598CEE5">
        <w:rPr>
          <w:rFonts w:ascii="Arial" w:hAnsi="Arial" w:cs="Arial"/>
          <w:color w:val="0070C0"/>
          <w:sz w:val="21"/>
          <w:szCs w:val="21"/>
        </w:rPr>
        <w:t>Software or hardware that a learner</w:t>
      </w:r>
      <w:r w:rsidR="574FD98B" w:rsidRPr="4598CEE5">
        <w:rPr>
          <w:rFonts w:ascii="Arial" w:hAnsi="Arial" w:cs="Arial"/>
          <w:color w:val="0070C0"/>
          <w:sz w:val="21"/>
          <w:szCs w:val="21"/>
        </w:rPr>
        <w:t xml:space="preserve"> is expected to have access to during the course on their own devices</w:t>
      </w:r>
      <w:r w:rsidR="456C2D7D" w:rsidRPr="4598CEE5">
        <w:rPr>
          <w:rFonts w:ascii="Arial" w:hAnsi="Arial" w:cs="Arial"/>
          <w:color w:val="0070C0"/>
          <w:sz w:val="21"/>
          <w:szCs w:val="21"/>
        </w:rPr>
        <w:t xml:space="preserve">. </w:t>
      </w:r>
    </w:p>
    <w:p w14:paraId="197114FF" w14:textId="02E449B5" w:rsidR="4598CEE5" w:rsidRDefault="4598CEE5" w:rsidP="4598CEE5">
      <w:pPr>
        <w:rPr>
          <w:rFonts w:ascii="Calibri" w:eastAsia="Calibri" w:hAnsi="Calibri" w:cs="Calibri"/>
          <w:color w:val="000000" w:themeColor="text1"/>
        </w:rPr>
      </w:pPr>
    </w:p>
    <w:p w14:paraId="2EA13FDC" w14:textId="05F074B1" w:rsidR="61C942B2" w:rsidRDefault="3E1F6AFC" w:rsidP="00932588">
      <w:pPr>
        <w:rPr>
          <w:rFonts w:ascii="Calibri" w:eastAsia="Calibri" w:hAnsi="Calibri" w:cs="Calibri"/>
        </w:rPr>
      </w:pPr>
      <w:r w:rsidRPr="00932588">
        <w:rPr>
          <w:rFonts w:ascii="Calibri" w:eastAsia="Calibri" w:hAnsi="Calibri" w:cs="Calibri"/>
          <w:color w:val="000000" w:themeColor="text1"/>
        </w:rPr>
        <w:t>Students will need access to a personal computing device and to Microsoft Office</w:t>
      </w:r>
    </w:p>
    <w:p w14:paraId="48CAD884" w14:textId="77777777" w:rsidR="002125A9" w:rsidRDefault="002125A9" w:rsidP="61C942B2"/>
    <w:p w14:paraId="300C2A27" w14:textId="528222B0" w:rsidR="00B26DBC" w:rsidRDefault="00B26DBC" w:rsidP="00B26DBC">
      <w:pPr>
        <w:tabs>
          <w:tab w:val="left" w:pos="418"/>
        </w:tabs>
        <w:spacing w:after="0" w:line="240" w:lineRule="auto"/>
        <w:textAlignment w:val="baseline"/>
        <w:rPr>
          <w:rFonts w:ascii="Arial" w:eastAsia="Times New Roman" w:hAnsi="Arial" w:cs="Arial"/>
          <w:b/>
          <w:bCs/>
          <w:color w:val="000000"/>
          <w:lang w:eastAsia="en-AU"/>
        </w:rPr>
      </w:pPr>
      <w:r w:rsidRPr="61C942B2">
        <w:rPr>
          <w:rFonts w:ascii="Arial" w:eastAsia="Times New Roman" w:hAnsi="Arial" w:cs="Arial"/>
          <w:b/>
          <w:bCs/>
          <w:color w:val="000000" w:themeColor="text1"/>
          <w:lang w:eastAsia="en-AU"/>
        </w:rPr>
        <w:t>5.</w:t>
      </w:r>
      <w:r w:rsidR="6103661B" w:rsidRPr="61C942B2">
        <w:rPr>
          <w:rFonts w:ascii="Arial" w:eastAsia="Times New Roman" w:hAnsi="Arial" w:cs="Arial"/>
          <w:b/>
          <w:bCs/>
          <w:color w:val="000000" w:themeColor="text1"/>
          <w:lang w:eastAsia="en-AU"/>
        </w:rPr>
        <w:t>3</w:t>
      </w:r>
      <w:r w:rsidRPr="61C942B2">
        <w:rPr>
          <w:rFonts w:ascii="Arial" w:eastAsia="Times New Roman" w:hAnsi="Arial" w:cs="Arial"/>
          <w:b/>
          <w:bCs/>
          <w:color w:val="000000" w:themeColor="text1"/>
          <w:lang w:eastAsia="en-AU"/>
        </w:rPr>
        <w:t xml:space="preserve">: </w:t>
      </w:r>
      <w:r w:rsidR="00D83860" w:rsidRPr="61C942B2">
        <w:rPr>
          <w:rFonts w:ascii="Arial" w:eastAsia="Times New Roman" w:hAnsi="Arial" w:cs="Arial"/>
          <w:b/>
          <w:bCs/>
          <w:color w:val="000000" w:themeColor="text1"/>
          <w:lang w:eastAsia="en-AU"/>
        </w:rPr>
        <w:t>Required</w:t>
      </w:r>
      <w:r w:rsidR="00317CFF" w:rsidRPr="61C942B2">
        <w:rPr>
          <w:rFonts w:ascii="Arial" w:eastAsia="Times New Roman" w:hAnsi="Arial" w:cs="Arial"/>
          <w:b/>
          <w:bCs/>
          <w:color w:val="000000" w:themeColor="text1"/>
          <w:lang w:eastAsia="en-AU"/>
        </w:rPr>
        <w:t xml:space="preserve"> readings </w:t>
      </w:r>
    </w:p>
    <w:p w14:paraId="78986903" w14:textId="3CC3E81A" w:rsidR="00317CFF" w:rsidRPr="00E3043C" w:rsidRDefault="00317CFF" w:rsidP="4459342F">
      <w:pPr>
        <w:shd w:val="clear" w:color="auto" w:fill="DEEAF6" w:themeFill="accent5" w:themeFillTint="33"/>
        <w:spacing w:after="0" w:line="240" w:lineRule="auto"/>
        <w:textAlignment w:val="baseline"/>
        <w:rPr>
          <w:rFonts w:ascii="Arial" w:hAnsi="Arial" w:cs="Arial"/>
          <w:color w:val="0070C0"/>
          <w:sz w:val="21"/>
          <w:szCs w:val="21"/>
        </w:rPr>
      </w:pPr>
      <w:r w:rsidRPr="61C942B2">
        <w:rPr>
          <w:rFonts w:ascii="Arial" w:hAnsi="Arial" w:cs="Arial"/>
          <w:color w:val="0070C0"/>
          <w:sz w:val="21"/>
          <w:szCs w:val="21"/>
        </w:rPr>
        <w:t>Key readings, including textbooks. At Adelaide University, we would like to minimise the number of physical textbooks a student is required to purchase as part of their program in preference for open educational resources, or textbooks that are used across multiple courses.</w:t>
      </w:r>
      <w:r w:rsidR="227067DA" w:rsidRPr="61C942B2">
        <w:rPr>
          <w:rFonts w:ascii="Arial" w:hAnsi="Arial" w:cs="Arial"/>
          <w:color w:val="0070C0"/>
          <w:sz w:val="21"/>
          <w:szCs w:val="21"/>
        </w:rPr>
        <w:t xml:space="preserve"> </w:t>
      </w:r>
    </w:p>
    <w:p w14:paraId="2B227F98" w14:textId="71E634A6" w:rsidR="00317CFF" w:rsidRPr="00E3043C" w:rsidRDefault="00317CFF" w:rsidP="4459342F">
      <w:pPr>
        <w:shd w:val="clear" w:color="auto" w:fill="DEEAF6" w:themeFill="accent5" w:themeFillTint="33"/>
        <w:spacing w:after="0" w:line="240" w:lineRule="auto"/>
        <w:textAlignment w:val="baseline"/>
        <w:rPr>
          <w:rFonts w:ascii="Arial" w:eastAsia="Arial" w:hAnsi="Arial" w:cs="Arial"/>
          <w:color w:val="0070C0"/>
          <w:sz w:val="21"/>
          <w:szCs w:val="21"/>
        </w:rPr>
      </w:pPr>
    </w:p>
    <w:p w14:paraId="3B9C7D08" w14:textId="04C95465" w:rsidR="00317CFF" w:rsidRPr="00E3043C" w:rsidRDefault="5640D628" w:rsidP="61C942B2">
      <w:pPr>
        <w:shd w:val="clear" w:color="auto" w:fill="DEEAF6" w:themeFill="accent5" w:themeFillTint="33"/>
        <w:spacing w:after="0" w:line="240" w:lineRule="auto"/>
        <w:textAlignment w:val="baseline"/>
        <w:rPr>
          <w:rFonts w:ascii="Arial" w:hAnsi="Arial" w:cs="Arial"/>
          <w:color w:val="0070C0"/>
          <w:sz w:val="21"/>
          <w:szCs w:val="21"/>
          <w:highlight w:val="yellow"/>
        </w:rPr>
      </w:pPr>
      <w:r w:rsidRPr="719A98D0">
        <w:rPr>
          <w:rFonts w:ascii="Arial" w:eastAsia="Arial" w:hAnsi="Arial" w:cs="Arial"/>
          <w:color w:val="0070C0"/>
          <w:sz w:val="21"/>
          <w:szCs w:val="21"/>
        </w:rPr>
        <w:t xml:space="preserve">However, some courses may need specific readings to be specified in advance especially where a course is primarily based on that </w:t>
      </w:r>
      <w:proofErr w:type="gramStart"/>
      <w:r w:rsidRPr="719A98D0">
        <w:rPr>
          <w:rFonts w:ascii="Arial" w:eastAsia="Arial" w:hAnsi="Arial" w:cs="Arial"/>
          <w:color w:val="0070C0"/>
          <w:sz w:val="21"/>
          <w:szCs w:val="21"/>
        </w:rPr>
        <w:t>particular resource</w:t>
      </w:r>
      <w:proofErr w:type="gramEnd"/>
      <w:r w:rsidRPr="719A98D0">
        <w:rPr>
          <w:rFonts w:ascii="Arial" w:eastAsia="Arial" w:hAnsi="Arial" w:cs="Arial"/>
          <w:color w:val="0070C0"/>
          <w:sz w:val="21"/>
          <w:szCs w:val="21"/>
        </w:rPr>
        <w:t>.</w:t>
      </w:r>
      <w:r w:rsidRPr="719A98D0">
        <w:rPr>
          <w:rFonts w:ascii="Arial" w:hAnsi="Arial" w:cs="Arial"/>
          <w:color w:val="0070C0"/>
          <w:sz w:val="21"/>
          <w:szCs w:val="21"/>
        </w:rPr>
        <w:t xml:space="preserve"> </w:t>
      </w:r>
    </w:p>
    <w:p w14:paraId="6707849F" w14:textId="3E54D63D" w:rsidR="4598CEE5" w:rsidRDefault="4598CEE5" w:rsidP="4598CEE5">
      <w:pPr>
        <w:rPr>
          <w:rFonts w:ascii="Calibri" w:eastAsia="Calibri" w:hAnsi="Calibri" w:cs="Calibri"/>
          <w:color w:val="000000" w:themeColor="text1"/>
        </w:rPr>
      </w:pPr>
    </w:p>
    <w:p w14:paraId="190D7E8E" w14:textId="294ACE65" w:rsidR="08567076" w:rsidRDefault="08567076" w:rsidP="4598CEE5">
      <w:pPr>
        <w:rPr>
          <w:rFonts w:ascii="Calibri" w:eastAsia="Calibri" w:hAnsi="Calibri" w:cs="Calibri"/>
          <w:color w:val="000000" w:themeColor="text1"/>
        </w:rPr>
      </w:pPr>
      <w:r w:rsidRPr="4598CEE5">
        <w:rPr>
          <w:rFonts w:ascii="Calibri" w:eastAsia="Calibri" w:hAnsi="Calibri" w:cs="Calibri"/>
          <w:color w:val="000000" w:themeColor="text1"/>
        </w:rPr>
        <w:t xml:space="preserve">A textbook will be required to provide students with foundational information that the course will address. </w:t>
      </w:r>
      <w:r w:rsidR="229D6779" w:rsidRPr="4598CEE5">
        <w:rPr>
          <w:rFonts w:ascii="Calibri" w:eastAsia="Calibri" w:hAnsi="Calibri" w:cs="Calibri"/>
          <w:color w:val="000000" w:themeColor="text1"/>
        </w:rPr>
        <w:t xml:space="preserve">One of the most appropriate textbooks for Administrative Law </w:t>
      </w:r>
      <w:proofErr w:type="gramStart"/>
      <w:r w:rsidR="229D6779" w:rsidRPr="4598CEE5">
        <w:rPr>
          <w:rFonts w:ascii="Calibri" w:eastAsia="Calibri" w:hAnsi="Calibri" w:cs="Calibri"/>
          <w:color w:val="000000" w:themeColor="text1"/>
        </w:rPr>
        <w:t>at this time</w:t>
      </w:r>
      <w:proofErr w:type="gramEnd"/>
      <w:r w:rsidR="229D6779" w:rsidRPr="4598CEE5">
        <w:rPr>
          <w:rFonts w:ascii="Calibri" w:eastAsia="Calibri" w:hAnsi="Calibri" w:cs="Calibri"/>
          <w:color w:val="000000" w:themeColor="text1"/>
        </w:rPr>
        <w:t xml:space="preserve"> is: </w:t>
      </w:r>
    </w:p>
    <w:p w14:paraId="4E8F304A" w14:textId="3B6DEDDA" w:rsidR="354CF883" w:rsidRDefault="68B59DBD" w:rsidP="621AC735">
      <w:pPr>
        <w:rPr>
          <w:rFonts w:ascii="Calibri" w:eastAsia="Calibri" w:hAnsi="Calibri" w:cs="Calibri"/>
          <w:color w:val="000000" w:themeColor="text1"/>
        </w:rPr>
      </w:pPr>
      <w:r w:rsidRPr="621AC735">
        <w:rPr>
          <w:rFonts w:ascii="Calibri" w:eastAsia="Calibri" w:hAnsi="Calibri" w:cs="Calibri"/>
          <w:color w:val="000000" w:themeColor="text1"/>
        </w:rPr>
        <w:t xml:space="preserve">Robyn </w:t>
      </w:r>
      <w:r w:rsidR="354CF883" w:rsidRPr="621AC735">
        <w:rPr>
          <w:rFonts w:ascii="Calibri" w:eastAsia="Calibri" w:hAnsi="Calibri" w:cs="Calibri"/>
          <w:color w:val="000000" w:themeColor="text1"/>
        </w:rPr>
        <w:t xml:space="preserve">Creyke et al, </w:t>
      </w:r>
      <w:r w:rsidR="354CF883" w:rsidRPr="621AC735">
        <w:rPr>
          <w:rFonts w:ascii="Calibri" w:eastAsia="Calibri" w:hAnsi="Calibri" w:cs="Calibri"/>
          <w:i/>
          <w:iCs/>
          <w:color w:val="000000" w:themeColor="text1"/>
        </w:rPr>
        <w:t xml:space="preserve">Control of </w:t>
      </w:r>
      <w:r w:rsidR="715786D4" w:rsidRPr="621AC735">
        <w:rPr>
          <w:rFonts w:ascii="Calibri" w:eastAsia="Calibri" w:hAnsi="Calibri" w:cs="Calibri"/>
          <w:i/>
          <w:iCs/>
          <w:color w:val="000000" w:themeColor="text1"/>
        </w:rPr>
        <w:t>G</w:t>
      </w:r>
      <w:r w:rsidR="354CF883" w:rsidRPr="621AC735">
        <w:rPr>
          <w:rFonts w:ascii="Calibri" w:eastAsia="Calibri" w:hAnsi="Calibri" w:cs="Calibri"/>
          <w:i/>
          <w:iCs/>
          <w:color w:val="000000" w:themeColor="text1"/>
        </w:rPr>
        <w:t xml:space="preserve">overnment </w:t>
      </w:r>
      <w:r w:rsidR="28E5EE75" w:rsidRPr="621AC735">
        <w:rPr>
          <w:rFonts w:ascii="Calibri" w:eastAsia="Calibri" w:hAnsi="Calibri" w:cs="Calibri"/>
          <w:i/>
          <w:iCs/>
          <w:color w:val="000000" w:themeColor="text1"/>
        </w:rPr>
        <w:t>A</w:t>
      </w:r>
      <w:r w:rsidR="354CF883" w:rsidRPr="621AC735">
        <w:rPr>
          <w:rFonts w:ascii="Calibri" w:eastAsia="Calibri" w:hAnsi="Calibri" w:cs="Calibri"/>
          <w:i/>
          <w:iCs/>
          <w:color w:val="000000" w:themeColor="text1"/>
        </w:rPr>
        <w:t xml:space="preserve">ction: </w:t>
      </w:r>
      <w:r w:rsidR="7DF39B28" w:rsidRPr="621AC735">
        <w:rPr>
          <w:rFonts w:ascii="Calibri" w:eastAsia="Calibri" w:hAnsi="Calibri" w:cs="Calibri"/>
          <w:i/>
          <w:iCs/>
          <w:color w:val="000000" w:themeColor="text1"/>
        </w:rPr>
        <w:t>T</w:t>
      </w:r>
      <w:r w:rsidR="354CF883" w:rsidRPr="621AC735">
        <w:rPr>
          <w:rFonts w:ascii="Calibri" w:eastAsia="Calibri" w:hAnsi="Calibri" w:cs="Calibri"/>
          <w:i/>
          <w:iCs/>
          <w:color w:val="000000" w:themeColor="text1"/>
        </w:rPr>
        <w:t xml:space="preserve">ext, </w:t>
      </w:r>
      <w:r w:rsidR="1C5D7D43" w:rsidRPr="621AC735">
        <w:rPr>
          <w:rFonts w:ascii="Calibri" w:eastAsia="Calibri" w:hAnsi="Calibri" w:cs="Calibri"/>
          <w:i/>
          <w:iCs/>
          <w:color w:val="000000" w:themeColor="text1"/>
        </w:rPr>
        <w:t>C</w:t>
      </w:r>
      <w:r w:rsidR="354CF883" w:rsidRPr="621AC735">
        <w:rPr>
          <w:rFonts w:ascii="Calibri" w:eastAsia="Calibri" w:hAnsi="Calibri" w:cs="Calibri"/>
          <w:i/>
          <w:iCs/>
          <w:color w:val="000000" w:themeColor="text1"/>
        </w:rPr>
        <w:t xml:space="preserve">ases and </w:t>
      </w:r>
      <w:r w:rsidR="29DFB474" w:rsidRPr="621AC735">
        <w:rPr>
          <w:rFonts w:ascii="Calibri" w:eastAsia="Calibri" w:hAnsi="Calibri" w:cs="Calibri"/>
          <w:i/>
          <w:iCs/>
          <w:color w:val="000000" w:themeColor="text1"/>
        </w:rPr>
        <w:t>C</w:t>
      </w:r>
      <w:r w:rsidR="354CF883" w:rsidRPr="621AC735">
        <w:rPr>
          <w:rFonts w:ascii="Calibri" w:eastAsia="Calibri" w:hAnsi="Calibri" w:cs="Calibri"/>
          <w:i/>
          <w:iCs/>
          <w:color w:val="000000" w:themeColor="text1"/>
        </w:rPr>
        <w:t xml:space="preserve">ommentary </w:t>
      </w:r>
      <w:r w:rsidR="3664D194" w:rsidRPr="621AC735">
        <w:rPr>
          <w:rFonts w:ascii="Calibri" w:eastAsia="Calibri" w:hAnsi="Calibri" w:cs="Calibri"/>
          <w:color w:val="000000" w:themeColor="text1"/>
        </w:rPr>
        <w:t>(</w:t>
      </w:r>
      <w:r w:rsidR="0283D0B1" w:rsidRPr="621AC735">
        <w:rPr>
          <w:rFonts w:ascii="Calibri" w:eastAsia="Calibri" w:hAnsi="Calibri" w:cs="Calibri"/>
          <w:color w:val="000000" w:themeColor="text1"/>
        </w:rPr>
        <w:t xml:space="preserve">LexisNexis, </w:t>
      </w:r>
      <w:r w:rsidR="354CF883" w:rsidRPr="621AC735">
        <w:rPr>
          <w:rFonts w:ascii="Calibri" w:eastAsia="Calibri" w:hAnsi="Calibri" w:cs="Calibri"/>
          <w:color w:val="000000" w:themeColor="text1"/>
        </w:rPr>
        <w:t>2022</w:t>
      </w:r>
      <w:r w:rsidR="531241A7" w:rsidRPr="621AC735">
        <w:rPr>
          <w:rFonts w:ascii="Calibri" w:eastAsia="Calibri" w:hAnsi="Calibri" w:cs="Calibri"/>
          <w:color w:val="000000" w:themeColor="text1"/>
        </w:rPr>
        <w:t>)</w:t>
      </w:r>
    </w:p>
    <w:p w14:paraId="7BEAC959" w14:textId="3FB38DA2" w:rsidR="00B26DBC" w:rsidRPr="0056791D" w:rsidRDefault="0EC7A105" w:rsidP="00932588">
      <w:pPr>
        <w:rPr>
          <w:rFonts w:ascii="Calibri" w:eastAsia="Calibri" w:hAnsi="Calibri" w:cs="Calibri"/>
        </w:rPr>
      </w:pPr>
      <w:r w:rsidRPr="4598CEE5">
        <w:rPr>
          <w:rFonts w:ascii="Calibri" w:eastAsia="Calibri" w:hAnsi="Calibri" w:cs="Calibri"/>
          <w:color w:val="000000" w:themeColor="text1"/>
        </w:rPr>
        <w:t xml:space="preserve">Students will </w:t>
      </w:r>
      <w:r w:rsidR="7739E091" w:rsidRPr="4598CEE5">
        <w:rPr>
          <w:rFonts w:ascii="Calibri" w:eastAsia="Calibri" w:hAnsi="Calibri" w:cs="Calibri"/>
          <w:color w:val="000000" w:themeColor="text1"/>
        </w:rPr>
        <w:t xml:space="preserve">also </w:t>
      </w:r>
      <w:r w:rsidRPr="4598CEE5">
        <w:rPr>
          <w:rFonts w:ascii="Calibri" w:eastAsia="Calibri" w:hAnsi="Calibri" w:cs="Calibri"/>
          <w:color w:val="000000" w:themeColor="text1"/>
        </w:rPr>
        <w:t>be provided with selected readings from book chapters, journal articles, reports, and links to primary legal sources through the learning management system.</w:t>
      </w:r>
    </w:p>
    <w:p w14:paraId="7A83DEED" w14:textId="11F4F6D9" w:rsidR="00B26DBC" w:rsidRPr="0056791D" w:rsidRDefault="00B26DBC" w:rsidP="00932588"/>
    <w:sectPr w:rsidR="00B26DBC" w:rsidRPr="0056791D" w:rsidSect="00AD25CA">
      <w:footerReference w:type="even" r:id="rId22"/>
      <w:footerReference w:type="default" r:id="rId23"/>
      <w:head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D4A85" w14:textId="77777777" w:rsidR="00AD25CA" w:rsidRDefault="00AD25CA" w:rsidP="000C0CE1">
      <w:pPr>
        <w:spacing w:after="0" w:line="240" w:lineRule="auto"/>
      </w:pPr>
      <w:r>
        <w:separator/>
      </w:r>
    </w:p>
  </w:endnote>
  <w:endnote w:type="continuationSeparator" w:id="0">
    <w:p w14:paraId="4AE8D047" w14:textId="77777777" w:rsidR="00AD25CA" w:rsidRDefault="00AD25CA" w:rsidP="000C0CE1">
      <w:pPr>
        <w:spacing w:after="0" w:line="240" w:lineRule="auto"/>
      </w:pPr>
      <w:r>
        <w:continuationSeparator/>
      </w:r>
    </w:p>
  </w:endnote>
  <w:endnote w:type="continuationNotice" w:id="1">
    <w:p w14:paraId="54C16D0D" w14:textId="77777777" w:rsidR="00AD25CA" w:rsidRDefault="00AD25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ptos Narrow">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6776190"/>
      <w:docPartObj>
        <w:docPartGallery w:val="Page Numbers (Bottom of Page)"/>
        <w:docPartUnique/>
      </w:docPartObj>
    </w:sdtPr>
    <w:sdtEndPr>
      <w:rPr>
        <w:rStyle w:val="PageNumber"/>
      </w:rPr>
    </w:sdtEndPr>
    <w:sdtContent>
      <w:p w14:paraId="5C8E378D" w14:textId="486ED53F" w:rsidR="002125A9" w:rsidRDefault="002125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16A5010" w14:textId="77777777" w:rsidR="002125A9" w:rsidRDefault="002125A9" w:rsidP="002125A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80233266"/>
      <w:docPartObj>
        <w:docPartGallery w:val="Page Numbers (Bottom of Page)"/>
        <w:docPartUnique/>
      </w:docPartObj>
    </w:sdtPr>
    <w:sdtEndPr>
      <w:rPr>
        <w:rStyle w:val="PageNumber"/>
      </w:rPr>
    </w:sdtEndPr>
    <w:sdtContent>
      <w:p w14:paraId="4DE4E010" w14:textId="4C0FC468" w:rsidR="002125A9" w:rsidRDefault="002125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4C420EF6" w14:textId="77777777" w:rsidR="002125A9" w:rsidRDefault="002125A9" w:rsidP="002125A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7133F" w14:textId="77777777" w:rsidR="00AD25CA" w:rsidRDefault="00AD25CA" w:rsidP="000C0CE1">
      <w:pPr>
        <w:spacing w:after="0" w:line="240" w:lineRule="auto"/>
      </w:pPr>
      <w:r>
        <w:separator/>
      </w:r>
    </w:p>
  </w:footnote>
  <w:footnote w:type="continuationSeparator" w:id="0">
    <w:p w14:paraId="3A863BEA" w14:textId="77777777" w:rsidR="00AD25CA" w:rsidRDefault="00AD25CA" w:rsidP="000C0CE1">
      <w:pPr>
        <w:spacing w:after="0" w:line="240" w:lineRule="auto"/>
      </w:pPr>
      <w:r>
        <w:continuationSeparator/>
      </w:r>
    </w:p>
  </w:footnote>
  <w:footnote w:type="continuationNotice" w:id="1">
    <w:p w14:paraId="2A9527E2" w14:textId="77777777" w:rsidR="00AD25CA" w:rsidRDefault="00AD25C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005F6" w14:textId="7DC4D2CE" w:rsidR="008E518E" w:rsidRDefault="00D02548" w:rsidP="00D80DC4">
    <w:pPr>
      <w:pStyle w:val="Header"/>
      <w:jc w:val="right"/>
    </w:pPr>
    <w:r>
      <w:rPr>
        <w:noProof/>
      </w:rPr>
      <w:drawing>
        <wp:anchor distT="0" distB="0" distL="114300" distR="114300" simplePos="0" relativeHeight="251658240" behindDoc="0" locked="0" layoutInCell="1" allowOverlap="1" wp14:anchorId="4A8B9DF4" wp14:editId="1AE5DF50">
          <wp:simplePos x="0" y="0"/>
          <wp:positionH relativeFrom="page">
            <wp:posOffset>617644</wp:posOffset>
          </wp:positionH>
          <wp:positionV relativeFrom="page">
            <wp:posOffset>237067</wp:posOffset>
          </wp:positionV>
          <wp:extent cx="6577542" cy="2189126"/>
          <wp:effectExtent l="0" t="0" r="1270" b="0"/>
          <wp:wrapSquare wrapText="bothSides"/>
          <wp:docPr id="7" name="Picture 7"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577542" cy="2189126"/>
                  </a:xfrm>
                  <a:prstGeom prst="rect">
                    <a:avLst/>
                  </a:prstGeom>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RmgKZl0ISEoohg" int2:id="9gYJe0Zb">
      <int2:state int2:value="Rejected" int2:type="AugLoop_Text_Critique"/>
    </int2:textHash>
    <int2:textHash int2:hashCode="OhwhpVntQtbOF8" int2:id="FOy5pKSI">
      <int2:state int2:value="Rejected" int2:type="AugLoop_Text_Critique"/>
    </int2:textHash>
    <int2:textHash int2:hashCode="YOBcThVi08TWtj" int2:id="HyRvW110">
      <int2:state int2:value="Rejected" int2:type="AugLoop_Text_Critique"/>
    </int2:textHash>
    <int2:textHash int2:hashCode="ygU/posSTQu2kl" int2:id="wi2ksz4f">
      <int2:state int2:value="Rejected" int2:type="AugLoop_Text_Critique"/>
    </int2:textHash>
    <int2:bookmark int2:bookmarkName="_Int_nHBP2HuY" int2:invalidationBookmarkName="" int2:hashCode="CwZDc/tN1zVttu" int2:id="LPnKQmsi">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C3FA"/>
    <w:multiLevelType w:val="hybridMultilevel"/>
    <w:tmpl w:val="D1842C86"/>
    <w:lvl w:ilvl="0" w:tplc="67CEB21E">
      <w:start w:val="1"/>
      <w:numFmt w:val="bullet"/>
      <w:lvlText w:val=""/>
      <w:lvlJc w:val="left"/>
      <w:pPr>
        <w:ind w:left="720" w:hanging="360"/>
      </w:pPr>
      <w:rPr>
        <w:rFonts w:ascii="Wingdings" w:hAnsi="Wingdings" w:hint="default"/>
      </w:rPr>
    </w:lvl>
    <w:lvl w:ilvl="1" w:tplc="CE5E8EC6">
      <w:start w:val="1"/>
      <w:numFmt w:val="bullet"/>
      <w:lvlText w:val="o"/>
      <w:lvlJc w:val="left"/>
      <w:pPr>
        <w:ind w:left="1440" w:hanging="360"/>
      </w:pPr>
      <w:rPr>
        <w:rFonts w:ascii="Courier New" w:hAnsi="Courier New" w:hint="default"/>
      </w:rPr>
    </w:lvl>
    <w:lvl w:ilvl="2" w:tplc="A6B274D2">
      <w:start w:val="1"/>
      <w:numFmt w:val="bullet"/>
      <w:lvlText w:val=""/>
      <w:lvlJc w:val="left"/>
      <w:pPr>
        <w:ind w:left="2160" w:hanging="360"/>
      </w:pPr>
      <w:rPr>
        <w:rFonts w:ascii="Wingdings" w:hAnsi="Wingdings" w:hint="default"/>
      </w:rPr>
    </w:lvl>
    <w:lvl w:ilvl="3" w:tplc="1C2E7B2E">
      <w:start w:val="1"/>
      <w:numFmt w:val="bullet"/>
      <w:lvlText w:val=""/>
      <w:lvlJc w:val="left"/>
      <w:pPr>
        <w:ind w:left="2880" w:hanging="360"/>
      </w:pPr>
      <w:rPr>
        <w:rFonts w:ascii="Symbol" w:hAnsi="Symbol" w:hint="default"/>
      </w:rPr>
    </w:lvl>
    <w:lvl w:ilvl="4" w:tplc="35E85EA4">
      <w:start w:val="1"/>
      <w:numFmt w:val="bullet"/>
      <w:lvlText w:val="o"/>
      <w:lvlJc w:val="left"/>
      <w:pPr>
        <w:ind w:left="3600" w:hanging="360"/>
      </w:pPr>
      <w:rPr>
        <w:rFonts w:ascii="Courier New" w:hAnsi="Courier New" w:hint="default"/>
      </w:rPr>
    </w:lvl>
    <w:lvl w:ilvl="5" w:tplc="2544F3D6">
      <w:start w:val="1"/>
      <w:numFmt w:val="bullet"/>
      <w:lvlText w:val=""/>
      <w:lvlJc w:val="left"/>
      <w:pPr>
        <w:ind w:left="4320" w:hanging="360"/>
      </w:pPr>
      <w:rPr>
        <w:rFonts w:ascii="Wingdings" w:hAnsi="Wingdings" w:hint="default"/>
      </w:rPr>
    </w:lvl>
    <w:lvl w:ilvl="6" w:tplc="1F184182">
      <w:start w:val="1"/>
      <w:numFmt w:val="bullet"/>
      <w:lvlText w:val=""/>
      <w:lvlJc w:val="left"/>
      <w:pPr>
        <w:ind w:left="5040" w:hanging="360"/>
      </w:pPr>
      <w:rPr>
        <w:rFonts w:ascii="Symbol" w:hAnsi="Symbol" w:hint="default"/>
      </w:rPr>
    </w:lvl>
    <w:lvl w:ilvl="7" w:tplc="9C061FB4">
      <w:start w:val="1"/>
      <w:numFmt w:val="bullet"/>
      <w:lvlText w:val="o"/>
      <w:lvlJc w:val="left"/>
      <w:pPr>
        <w:ind w:left="5760" w:hanging="360"/>
      </w:pPr>
      <w:rPr>
        <w:rFonts w:ascii="Courier New" w:hAnsi="Courier New" w:hint="default"/>
      </w:rPr>
    </w:lvl>
    <w:lvl w:ilvl="8" w:tplc="BF083F58">
      <w:start w:val="1"/>
      <w:numFmt w:val="bullet"/>
      <w:lvlText w:val=""/>
      <w:lvlJc w:val="left"/>
      <w:pPr>
        <w:ind w:left="6480" w:hanging="360"/>
      </w:pPr>
      <w:rPr>
        <w:rFonts w:ascii="Wingdings" w:hAnsi="Wingdings" w:hint="default"/>
      </w:rPr>
    </w:lvl>
  </w:abstractNum>
  <w:abstractNum w:abstractNumId="1" w15:restartNumberingAfterBreak="0">
    <w:nsid w:val="11DA06C4"/>
    <w:multiLevelType w:val="hybridMultilevel"/>
    <w:tmpl w:val="7F94F806"/>
    <w:lvl w:ilvl="0" w:tplc="C120920C">
      <w:start w:val="1"/>
      <w:numFmt w:val="decimal"/>
      <w:lvlText w:val="%1."/>
      <w:lvlJc w:val="left"/>
      <w:pPr>
        <w:ind w:left="720" w:hanging="360"/>
      </w:pPr>
      <w:rPr>
        <w:rFonts w:ascii="Calibri" w:hAnsi="Calibri" w:hint="default"/>
      </w:rPr>
    </w:lvl>
    <w:lvl w:ilvl="1" w:tplc="6E4CDC0C">
      <w:start w:val="1"/>
      <w:numFmt w:val="lowerLetter"/>
      <w:lvlText w:val="%2."/>
      <w:lvlJc w:val="left"/>
      <w:pPr>
        <w:ind w:left="1440" w:hanging="360"/>
      </w:pPr>
    </w:lvl>
    <w:lvl w:ilvl="2" w:tplc="32101D82">
      <w:start w:val="1"/>
      <w:numFmt w:val="lowerRoman"/>
      <w:lvlText w:val="%3."/>
      <w:lvlJc w:val="right"/>
      <w:pPr>
        <w:ind w:left="2160" w:hanging="180"/>
      </w:pPr>
    </w:lvl>
    <w:lvl w:ilvl="3" w:tplc="8580E0BC">
      <w:start w:val="1"/>
      <w:numFmt w:val="decimal"/>
      <w:lvlText w:val="%4."/>
      <w:lvlJc w:val="left"/>
      <w:pPr>
        <w:ind w:left="2880" w:hanging="360"/>
      </w:pPr>
    </w:lvl>
    <w:lvl w:ilvl="4" w:tplc="21923AA2">
      <w:start w:val="1"/>
      <w:numFmt w:val="lowerLetter"/>
      <w:lvlText w:val="%5."/>
      <w:lvlJc w:val="left"/>
      <w:pPr>
        <w:ind w:left="3600" w:hanging="360"/>
      </w:pPr>
    </w:lvl>
    <w:lvl w:ilvl="5" w:tplc="B8E8540A">
      <w:start w:val="1"/>
      <w:numFmt w:val="lowerRoman"/>
      <w:lvlText w:val="%6."/>
      <w:lvlJc w:val="right"/>
      <w:pPr>
        <w:ind w:left="4320" w:hanging="180"/>
      </w:pPr>
    </w:lvl>
    <w:lvl w:ilvl="6" w:tplc="7174CAEA">
      <w:start w:val="1"/>
      <w:numFmt w:val="decimal"/>
      <w:lvlText w:val="%7."/>
      <w:lvlJc w:val="left"/>
      <w:pPr>
        <w:ind w:left="5040" w:hanging="360"/>
      </w:pPr>
    </w:lvl>
    <w:lvl w:ilvl="7" w:tplc="100AD620">
      <w:start w:val="1"/>
      <w:numFmt w:val="lowerLetter"/>
      <w:lvlText w:val="%8."/>
      <w:lvlJc w:val="left"/>
      <w:pPr>
        <w:ind w:left="5760" w:hanging="360"/>
      </w:pPr>
    </w:lvl>
    <w:lvl w:ilvl="8" w:tplc="07EC5822">
      <w:start w:val="1"/>
      <w:numFmt w:val="lowerRoman"/>
      <w:lvlText w:val="%9."/>
      <w:lvlJc w:val="right"/>
      <w:pPr>
        <w:ind w:left="6480" w:hanging="180"/>
      </w:pPr>
    </w:lvl>
  </w:abstractNum>
  <w:abstractNum w:abstractNumId="2" w15:restartNumberingAfterBreak="0">
    <w:nsid w:val="368292B4"/>
    <w:multiLevelType w:val="hybridMultilevel"/>
    <w:tmpl w:val="FBFA43BE"/>
    <w:lvl w:ilvl="0" w:tplc="2F6E1630">
      <w:start w:val="1"/>
      <w:numFmt w:val="decimal"/>
      <w:lvlText w:val="%1."/>
      <w:lvlJc w:val="left"/>
      <w:pPr>
        <w:ind w:left="720" w:hanging="360"/>
      </w:pPr>
      <w:rPr>
        <w:rFonts w:ascii="Calibri" w:hAnsi="Calibri" w:hint="default"/>
      </w:rPr>
    </w:lvl>
    <w:lvl w:ilvl="1" w:tplc="881C07E0">
      <w:start w:val="1"/>
      <w:numFmt w:val="lowerLetter"/>
      <w:lvlText w:val="%2."/>
      <w:lvlJc w:val="left"/>
      <w:pPr>
        <w:ind w:left="1440" w:hanging="360"/>
      </w:pPr>
    </w:lvl>
    <w:lvl w:ilvl="2" w:tplc="7F2E902A">
      <w:start w:val="1"/>
      <w:numFmt w:val="lowerRoman"/>
      <w:lvlText w:val="%3."/>
      <w:lvlJc w:val="right"/>
      <w:pPr>
        <w:ind w:left="2160" w:hanging="180"/>
      </w:pPr>
    </w:lvl>
    <w:lvl w:ilvl="3" w:tplc="26E6CFCE">
      <w:start w:val="1"/>
      <w:numFmt w:val="decimal"/>
      <w:lvlText w:val="%4."/>
      <w:lvlJc w:val="left"/>
      <w:pPr>
        <w:ind w:left="2880" w:hanging="360"/>
      </w:pPr>
    </w:lvl>
    <w:lvl w:ilvl="4" w:tplc="9844EA62">
      <w:start w:val="1"/>
      <w:numFmt w:val="lowerLetter"/>
      <w:lvlText w:val="%5."/>
      <w:lvlJc w:val="left"/>
      <w:pPr>
        <w:ind w:left="3600" w:hanging="360"/>
      </w:pPr>
    </w:lvl>
    <w:lvl w:ilvl="5" w:tplc="45F8B186">
      <w:start w:val="1"/>
      <w:numFmt w:val="lowerRoman"/>
      <w:lvlText w:val="%6."/>
      <w:lvlJc w:val="right"/>
      <w:pPr>
        <w:ind w:left="4320" w:hanging="180"/>
      </w:pPr>
    </w:lvl>
    <w:lvl w:ilvl="6" w:tplc="E8D49EBA">
      <w:start w:val="1"/>
      <w:numFmt w:val="decimal"/>
      <w:lvlText w:val="%7."/>
      <w:lvlJc w:val="left"/>
      <w:pPr>
        <w:ind w:left="5040" w:hanging="360"/>
      </w:pPr>
    </w:lvl>
    <w:lvl w:ilvl="7" w:tplc="C4AC7974">
      <w:start w:val="1"/>
      <w:numFmt w:val="lowerLetter"/>
      <w:lvlText w:val="%8."/>
      <w:lvlJc w:val="left"/>
      <w:pPr>
        <w:ind w:left="5760" w:hanging="360"/>
      </w:pPr>
    </w:lvl>
    <w:lvl w:ilvl="8" w:tplc="C8920F4C">
      <w:start w:val="1"/>
      <w:numFmt w:val="lowerRoman"/>
      <w:lvlText w:val="%9."/>
      <w:lvlJc w:val="right"/>
      <w:pPr>
        <w:ind w:left="6480" w:hanging="180"/>
      </w:pPr>
    </w:lvl>
  </w:abstractNum>
  <w:abstractNum w:abstractNumId="3" w15:restartNumberingAfterBreak="0">
    <w:nsid w:val="5D240A75"/>
    <w:multiLevelType w:val="hybridMultilevel"/>
    <w:tmpl w:val="90161FCE"/>
    <w:lvl w:ilvl="0" w:tplc="779E6570">
      <w:start w:val="1"/>
      <w:numFmt w:val="bullet"/>
      <w:lvlText w:val=""/>
      <w:lvlJc w:val="left"/>
      <w:pPr>
        <w:ind w:left="720" w:hanging="360"/>
      </w:pPr>
      <w:rPr>
        <w:rFonts w:ascii="Wingdings" w:hAnsi="Wingdings" w:hint="default"/>
      </w:rPr>
    </w:lvl>
    <w:lvl w:ilvl="1" w:tplc="0E3A32F2">
      <w:start w:val="1"/>
      <w:numFmt w:val="bullet"/>
      <w:lvlText w:val="o"/>
      <w:lvlJc w:val="left"/>
      <w:pPr>
        <w:ind w:left="1440" w:hanging="360"/>
      </w:pPr>
      <w:rPr>
        <w:rFonts w:ascii="Courier New" w:hAnsi="Courier New" w:hint="default"/>
      </w:rPr>
    </w:lvl>
    <w:lvl w:ilvl="2" w:tplc="C64A7996">
      <w:start w:val="1"/>
      <w:numFmt w:val="bullet"/>
      <w:lvlText w:val=""/>
      <w:lvlJc w:val="left"/>
      <w:pPr>
        <w:ind w:left="2160" w:hanging="360"/>
      </w:pPr>
      <w:rPr>
        <w:rFonts w:ascii="Wingdings" w:hAnsi="Wingdings" w:hint="default"/>
      </w:rPr>
    </w:lvl>
    <w:lvl w:ilvl="3" w:tplc="E9B8DBA0">
      <w:start w:val="1"/>
      <w:numFmt w:val="bullet"/>
      <w:lvlText w:val=""/>
      <w:lvlJc w:val="left"/>
      <w:pPr>
        <w:ind w:left="2880" w:hanging="360"/>
      </w:pPr>
      <w:rPr>
        <w:rFonts w:ascii="Symbol" w:hAnsi="Symbol" w:hint="default"/>
      </w:rPr>
    </w:lvl>
    <w:lvl w:ilvl="4" w:tplc="4C7C9BDE">
      <w:start w:val="1"/>
      <w:numFmt w:val="bullet"/>
      <w:lvlText w:val="o"/>
      <w:lvlJc w:val="left"/>
      <w:pPr>
        <w:ind w:left="3600" w:hanging="360"/>
      </w:pPr>
      <w:rPr>
        <w:rFonts w:ascii="Courier New" w:hAnsi="Courier New" w:hint="default"/>
      </w:rPr>
    </w:lvl>
    <w:lvl w:ilvl="5" w:tplc="FFE49408">
      <w:start w:val="1"/>
      <w:numFmt w:val="bullet"/>
      <w:lvlText w:val=""/>
      <w:lvlJc w:val="left"/>
      <w:pPr>
        <w:ind w:left="4320" w:hanging="360"/>
      </w:pPr>
      <w:rPr>
        <w:rFonts w:ascii="Wingdings" w:hAnsi="Wingdings" w:hint="default"/>
      </w:rPr>
    </w:lvl>
    <w:lvl w:ilvl="6" w:tplc="9476200C">
      <w:start w:val="1"/>
      <w:numFmt w:val="bullet"/>
      <w:lvlText w:val=""/>
      <w:lvlJc w:val="left"/>
      <w:pPr>
        <w:ind w:left="5040" w:hanging="360"/>
      </w:pPr>
      <w:rPr>
        <w:rFonts w:ascii="Symbol" w:hAnsi="Symbol" w:hint="default"/>
      </w:rPr>
    </w:lvl>
    <w:lvl w:ilvl="7" w:tplc="F3523DAA">
      <w:start w:val="1"/>
      <w:numFmt w:val="bullet"/>
      <w:lvlText w:val="o"/>
      <w:lvlJc w:val="left"/>
      <w:pPr>
        <w:ind w:left="5760" w:hanging="360"/>
      </w:pPr>
      <w:rPr>
        <w:rFonts w:ascii="Courier New" w:hAnsi="Courier New" w:hint="default"/>
      </w:rPr>
    </w:lvl>
    <w:lvl w:ilvl="8" w:tplc="F6BAFAAA">
      <w:start w:val="1"/>
      <w:numFmt w:val="bullet"/>
      <w:lvlText w:val=""/>
      <w:lvlJc w:val="left"/>
      <w:pPr>
        <w:ind w:left="6480" w:hanging="360"/>
      </w:pPr>
      <w:rPr>
        <w:rFonts w:ascii="Wingdings" w:hAnsi="Wingdings" w:hint="default"/>
      </w:rPr>
    </w:lvl>
  </w:abstractNum>
  <w:abstractNum w:abstractNumId="4" w15:restartNumberingAfterBreak="0">
    <w:nsid w:val="6E7117DA"/>
    <w:multiLevelType w:val="hybridMultilevel"/>
    <w:tmpl w:val="FEEEB1A4"/>
    <w:lvl w:ilvl="0" w:tplc="5F6046E0">
      <w:start w:val="1"/>
      <w:numFmt w:val="bullet"/>
      <w:lvlText w:val=""/>
      <w:lvlJc w:val="left"/>
      <w:pPr>
        <w:ind w:left="720" w:hanging="360"/>
      </w:pPr>
      <w:rPr>
        <w:rFonts w:ascii="Wingdings" w:hAnsi="Wingdings" w:hint="default"/>
      </w:rPr>
    </w:lvl>
    <w:lvl w:ilvl="1" w:tplc="5CB4F4DE">
      <w:start w:val="1"/>
      <w:numFmt w:val="bullet"/>
      <w:lvlText w:val="o"/>
      <w:lvlJc w:val="left"/>
      <w:pPr>
        <w:ind w:left="1440" w:hanging="360"/>
      </w:pPr>
      <w:rPr>
        <w:rFonts w:ascii="Courier New" w:hAnsi="Courier New" w:hint="default"/>
      </w:rPr>
    </w:lvl>
    <w:lvl w:ilvl="2" w:tplc="8898D61E">
      <w:start w:val="1"/>
      <w:numFmt w:val="bullet"/>
      <w:lvlText w:val=""/>
      <w:lvlJc w:val="left"/>
      <w:pPr>
        <w:ind w:left="2160" w:hanging="360"/>
      </w:pPr>
      <w:rPr>
        <w:rFonts w:ascii="Wingdings" w:hAnsi="Wingdings" w:hint="default"/>
      </w:rPr>
    </w:lvl>
    <w:lvl w:ilvl="3" w:tplc="C2DE4CA6">
      <w:start w:val="1"/>
      <w:numFmt w:val="bullet"/>
      <w:lvlText w:val=""/>
      <w:lvlJc w:val="left"/>
      <w:pPr>
        <w:ind w:left="2880" w:hanging="360"/>
      </w:pPr>
      <w:rPr>
        <w:rFonts w:ascii="Symbol" w:hAnsi="Symbol" w:hint="default"/>
      </w:rPr>
    </w:lvl>
    <w:lvl w:ilvl="4" w:tplc="E51030A4">
      <w:start w:val="1"/>
      <w:numFmt w:val="bullet"/>
      <w:lvlText w:val="o"/>
      <w:lvlJc w:val="left"/>
      <w:pPr>
        <w:ind w:left="3600" w:hanging="360"/>
      </w:pPr>
      <w:rPr>
        <w:rFonts w:ascii="Courier New" w:hAnsi="Courier New" w:hint="default"/>
      </w:rPr>
    </w:lvl>
    <w:lvl w:ilvl="5" w:tplc="6AD610F8">
      <w:start w:val="1"/>
      <w:numFmt w:val="bullet"/>
      <w:lvlText w:val=""/>
      <w:lvlJc w:val="left"/>
      <w:pPr>
        <w:ind w:left="4320" w:hanging="360"/>
      </w:pPr>
      <w:rPr>
        <w:rFonts w:ascii="Wingdings" w:hAnsi="Wingdings" w:hint="default"/>
      </w:rPr>
    </w:lvl>
    <w:lvl w:ilvl="6" w:tplc="473C25E2">
      <w:start w:val="1"/>
      <w:numFmt w:val="bullet"/>
      <w:lvlText w:val=""/>
      <w:lvlJc w:val="left"/>
      <w:pPr>
        <w:ind w:left="5040" w:hanging="360"/>
      </w:pPr>
      <w:rPr>
        <w:rFonts w:ascii="Symbol" w:hAnsi="Symbol" w:hint="default"/>
      </w:rPr>
    </w:lvl>
    <w:lvl w:ilvl="7" w:tplc="C0B44A38">
      <w:start w:val="1"/>
      <w:numFmt w:val="bullet"/>
      <w:lvlText w:val="o"/>
      <w:lvlJc w:val="left"/>
      <w:pPr>
        <w:ind w:left="5760" w:hanging="360"/>
      </w:pPr>
      <w:rPr>
        <w:rFonts w:ascii="Courier New" w:hAnsi="Courier New" w:hint="default"/>
      </w:rPr>
    </w:lvl>
    <w:lvl w:ilvl="8" w:tplc="D40422E6">
      <w:start w:val="1"/>
      <w:numFmt w:val="bullet"/>
      <w:lvlText w:val=""/>
      <w:lvlJc w:val="left"/>
      <w:pPr>
        <w:ind w:left="6480" w:hanging="360"/>
      </w:pPr>
      <w:rPr>
        <w:rFonts w:ascii="Wingdings" w:hAnsi="Wingdings" w:hint="default"/>
      </w:rPr>
    </w:lvl>
  </w:abstractNum>
  <w:abstractNum w:abstractNumId="5" w15:restartNumberingAfterBreak="0">
    <w:nsid w:val="74E71A43"/>
    <w:multiLevelType w:val="hybridMultilevel"/>
    <w:tmpl w:val="836E8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414300"/>
    <w:multiLevelType w:val="hybridMultilevel"/>
    <w:tmpl w:val="446C58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6577254">
    <w:abstractNumId w:val="4"/>
  </w:num>
  <w:num w:numId="2" w16cid:durableId="236207335">
    <w:abstractNumId w:val="0"/>
  </w:num>
  <w:num w:numId="3" w16cid:durableId="1505973385">
    <w:abstractNumId w:val="3"/>
  </w:num>
  <w:num w:numId="4" w16cid:durableId="173303231">
    <w:abstractNumId w:val="2"/>
  </w:num>
  <w:num w:numId="5" w16cid:durableId="1403915118">
    <w:abstractNumId w:val="1"/>
  </w:num>
  <w:num w:numId="6" w16cid:durableId="426005372">
    <w:abstractNumId w:val="6"/>
  </w:num>
  <w:num w:numId="7" w16cid:durableId="2016109110">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C282B7"/>
    <w:rsid w:val="00000868"/>
    <w:rsid w:val="00000CD6"/>
    <w:rsid w:val="00001138"/>
    <w:rsid w:val="000019EF"/>
    <w:rsid w:val="00002CFD"/>
    <w:rsid w:val="000038A3"/>
    <w:rsid w:val="00006400"/>
    <w:rsid w:val="00006EBA"/>
    <w:rsid w:val="00007213"/>
    <w:rsid w:val="0000797C"/>
    <w:rsid w:val="000101EC"/>
    <w:rsid w:val="0001123B"/>
    <w:rsid w:val="00012AA5"/>
    <w:rsid w:val="00012DA0"/>
    <w:rsid w:val="00015AF4"/>
    <w:rsid w:val="00017E26"/>
    <w:rsid w:val="00020A3C"/>
    <w:rsid w:val="00020A84"/>
    <w:rsid w:val="000227FB"/>
    <w:rsid w:val="000234E3"/>
    <w:rsid w:val="00024E5C"/>
    <w:rsid w:val="000251EA"/>
    <w:rsid w:val="000259B6"/>
    <w:rsid w:val="00025C4E"/>
    <w:rsid w:val="00027B65"/>
    <w:rsid w:val="00030223"/>
    <w:rsid w:val="000304DB"/>
    <w:rsid w:val="00030939"/>
    <w:rsid w:val="0003112B"/>
    <w:rsid w:val="00032A1A"/>
    <w:rsid w:val="00032C88"/>
    <w:rsid w:val="00032E38"/>
    <w:rsid w:val="00037637"/>
    <w:rsid w:val="00037D53"/>
    <w:rsid w:val="00040383"/>
    <w:rsid w:val="00040CB2"/>
    <w:rsid w:val="0004226F"/>
    <w:rsid w:val="0004230B"/>
    <w:rsid w:val="000423EF"/>
    <w:rsid w:val="000428B7"/>
    <w:rsid w:val="000453B4"/>
    <w:rsid w:val="0004597D"/>
    <w:rsid w:val="000479DA"/>
    <w:rsid w:val="000508F3"/>
    <w:rsid w:val="00050EA4"/>
    <w:rsid w:val="000512CD"/>
    <w:rsid w:val="000521DF"/>
    <w:rsid w:val="00052422"/>
    <w:rsid w:val="00052B3E"/>
    <w:rsid w:val="000546EC"/>
    <w:rsid w:val="00054CA2"/>
    <w:rsid w:val="0005630C"/>
    <w:rsid w:val="000569EE"/>
    <w:rsid w:val="00057A04"/>
    <w:rsid w:val="00057BE9"/>
    <w:rsid w:val="000609E5"/>
    <w:rsid w:val="00061A79"/>
    <w:rsid w:val="00061B83"/>
    <w:rsid w:val="000623EF"/>
    <w:rsid w:val="00063306"/>
    <w:rsid w:val="00064260"/>
    <w:rsid w:val="00064444"/>
    <w:rsid w:val="00065BC0"/>
    <w:rsid w:val="00066B49"/>
    <w:rsid w:val="00066D89"/>
    <w:rsid w:val="00071650"/>
    <w:rsid w:val="00072076"/>
    <w:rsid w:val="00072978"/>
    <w:rsid w:val="00073844"/>
    <w:rsid w:val="00075D0E"/>
    <w:rsid w:val="00077045"/>
    <w:rsid w:val="00077833"/>
    <w:rsid w:val="00077D7E"/>
    <w:rsid w:val="00077D85"/>
    <w:rsid w:val="00080053"/>
    <w:rsid w:val="00080AB4"/>
    <w:rsid w:val="00080CFB"/>
    <w:rsid w:val="0008269D"/>
    <w:rsid w:val="000833E2"/>
    <w:rsid w:val="0008409D"/>
    <w:rsid w:val="000849CE"/>
    <w:rsid w:val="00085169"/>
    <w:rsid w:val="00085862"/>
    <w:rsid w:val="0008793E"/>
    <w:rsid w:val="000900B1"/>
    <w:rsid w:val="000924AD"/>
    <w:rsid w:val="0009477B"/>
    <w:rsid w:val="00094830"/>
    <w:rsid w:val="00097B3C"/>
    <w:rsid w:val="000A01C5"/>
    <w:rsid w:val="000A07A3"/>
    <w:rsid w:val="000A16F7"/>
    <w:rsid w:val="000A1FCE"/>
    <w:rsid w:val="000A49CD"/>
    <w:rsid w:val="000A4CF4"/>
    <w:rsid w:val="000A4EC4"/>
    <w:rsid w:val="000A5840"/>
    <w:rsid w:val="000A5CEE"/>
    <w:rsid w:val="000A5FDD"/>
    <w:rsid w:val="000A6FCA"/>
    <w:rsid w:val="000A729A"/>
    <w:rsid w:val="000A78DE"/>
    <w:rsid w:val="000B04E3"/>
    <w:rsid w:val="000B0772"/>
    <w:rsid w:val="000B11FF"/>
    <w:rsid w:val="000B18B9"/>
    <w:rsid w:val="000B227F"/>
    <w:rsid w:val="000B2A0A"/>
    <w:rsid w:val="000B3523"/>
    <w:rsid w:val="000B4632"/>
    <w:rsid w:val="000B4F88"/>
    <w:rsid w:val="000B5E7B"/>
    <w:rsid w:val="000B7487"/>
    <w:rsid w:val="000B788E"/>
    <w:rsid w:val="000C0CE1"/>
    <w:rsid w:val="000C12DD"/>
    <w:rsid w:val="000C3304"/>
    <w:rsid w:val="000C5AED"/>
    <w:rsid w:val="000C7B7C"/>
    <w:rsid w:val="000D2086"/>
    <w:rsid w:val="000D24C6"/>
    <w:rsid w:val="000D27D5"/>
    <w:rsid w:val="000D5AE3"/>
    <w:rsid w:val="000D5F58"/>
    <w:rsid w:val="000D69A8"/>
    <w:rsid w:val="000D6C22"/>
    <w:rsid w:val="000D74BA"/>
    <w:rsid w:val="000D7540"/>
    <w:rsid w:val="000D791D"/>
    <w:rsid w:val="000E0C16"/>
    <w:rsid w:val="000E0E83"/>
    <w:rsid w:val="000E1078"/>
    <w:rsid w:val="000E11BC"/>
    <w:rsid w:val="000E439C"/>
    <w:rsid w:val="000E65F3"/>
    <w:rsid w:val="000E7761"/>
    <w:rsid w:val="000F0170"/>
    <w:rsid w:val="000F3209"/>
    <w:rsid w:val="000F3EF0"/>
    <w:rsid w:val="000F5076"/>
    <w:rsid w:val="001023D2"/>
    <w:rsid w:val="00102FF4"/>
    <w:rsid w:val="00106005"/>
    <w:rsid w:val="00106E88"/>
    <w:rsid w:val="00112B5A"/>
    <w:rsid w:val="001137B6"/>
    <w:rsid w:val="00113AD8"/>
    <w:rsid w:val="00114EC1"/>
    <w:rsid w:val="001155E3"/>
    <w:rsid w:val="00115EA8"/>
    <w:rsid w:val="001205D6"/>
    <w:rsid w:val="00120DD1"/>
    <w:rsid w:val="00121166"/>
    <w:rsid w:val="00122647"/>
    <w:rsid w:val="001232C2"/>
    <w:rsid w:val="0012602E"/>
    <w:rsid w:val="001261D7"/>
    <w:rsid w:val="0012A60F"/>
    <w:rsid w:val="001305B9"/>
    <w:rsid w:val="00131838"/>
    <w:rsid w:val="00131E26"/>
    <w:rsid w:val="0013417B"/>
    <w:rsid w:val="001352D6"/>
    <w:rsid w:val="0013630B"/>
    <w:rsid w:val="001377D6"/>
    <w:rsid w:val="00137DA8"/>
    <w:rsid w:val="001401AF"/>
    <w:rsid w:val="0014108B"/>
    <w:rsid w:val="00141D2F"/>
    <w:rsid w:val="00144942"/>
    <w:rsid w:val="001468A9"/>
    <w:rsid w:val="0014760C"/>
    <w:rsid w:val="001502BE"/>
    <w:rsid w:val="00150336"/>
    <w:rsid w:val="00150AC7"/>
    <w:rsid w:val="00153ADE"/>
    <w:rsid w:val="001545AC"/>
    <w:rsid w:val="00154603"/>
    <w:rsid w:val="00154ED5"/>
    <w:rsid w:val="00156F57"/>
    <w:rsid w:val="00160B03"/>
    <w:rsid w:val="0016128B"/>
    <w:rsid w:val="00163AE9"/>
    <w:rsid w:val="00163B12"/>
    <w:rsid w:val="00164CE9"/>
    <w:rsid w:val="00165018"/>
    <w:rsid w:val="00165E24"/>
    <w:rsid w:val="00166BF3"/>
    <w:rsid w:val="00167285"/>
    <w:rsid w:val="00170E41"/>
    <w:rsid w:val="00173E45"/>
    <w:rsid w:val="00173F1A"/>
    <w:rsid w:val="00174680"/>
    <w:rsid w:val="001746E5"/>
    <w:rsid w:val="00180367"/>
    <w:rsid w:val="00182137"/>
    <w:rsid w:val="00182689"/>
    <w:rsid w:val="00182784"/>
    <w:rsid w:val="00183C4D"/>
    <w:rsid w:val="00184AE5"/>
    <w:rsid w:val="00184CBE"/>
    <w:rsid w:val="00185838"/>
    <w:rsid w:val="00186181"/>
    <w:rsid w:val="0018661C"/>
    <w:rsid w:val="00186AB2"/>
    <w:rsid w:val="00186D33"/>
    <w:rsid w:val="00186EBE"/>
    <w:rsid w:val="00190FDF"/>
    <w:rsid w:val="001931B7"/>
    <w:rsid w:val="001938F5"/>
    <w:rsid w:val="00193CB4"/>
    <w:rsid w:val="001945C2"/>
    <w:rsid w:val="00194CAF"/>
    <w:rsid w:val="001978F0"/>
    <w:rsid w:val="001A00E9"/>
    <w:rsid w:val="001A07D1"/>
    <w:rsid w:val="001A0FD0"/>
    <w:rsid w:val="001A1CF1"/>
    <w:rsid w:val="001A2D32"/>
    <w:rsid w:val="001A5BD4"/>
    <w:rsid w:val="001A7400"/>
    <w:rsid w:val="001A76C3"/>
    <w:rsid w:val="001B0587"/>
    <w:rsid w:val="001B1FD4"/>
    <w:rsid w:val="001B230F"/>
    <w:rsid w:val="001B2BF1"/>
    <w:rsid w:val="001B5397"/>
    <w:rsid w:val="001B53E7"/>
    <w:rsid w:val="001B6223"/>
    <w:rsid w:val="001B7339"/>
    <w:rsid w:val="001C126E"/>
    <w:rsid w:val="001C1B20"/>
    <w:rsid w:val="001C2279"/>
    <w:rsid w:val="001C395D"/>
    <w:rsid w:val="001C413F"/>
    <w:rsid w:val="001C494E"/>
    <w:rsid w:val="001C72A2"/>
    <w:rsid w:val="001D0E5D"/>
    <w:rsid w:val="001D126B"/>
    <w:rsid w:val="001D209E"/>
    <w:rsid w:val="001D39C2"/>
    <w:rsid w:val="001D3B3D"/>
    <w:rsid w:val="001D48F8"/>
    <w:rsid w:val="001D613B"/>
    <w:rsid w:val="001D6A50"/>
    <w:rsid w:val="001D6E26"/>
    <w:rsid w:val="001D7D25"/>
    <w:rsid w:val="001E765F"/>
    <w:rsid w:val="001E7763"/>
    <w:rsid w:val="001E7AE1"/>
    <w:rsid w:val="001E7D0C"/>
    <w:rsid w:val="001F02ED"/>
    <w:rsid w:val="001F0B58"/>
    <w:rsid w:val="001F2DFF"/>
    <w:rsid w:val="001F3EB1"/>
    <w:rsid w:val="001F416D"/>
    <w:rsid w:val="001F420D"/>
    <w:rsid w:val="001F4DF3"/>
    <w:rsid w:val="001F64AC"/>
    <w:rsid w:val="001F65EF"/>
    <w:rsid w:val="00200623"/>
    <w:rsid w:val="00200716"/>
    <w:rsid w:val="00202B55"/>
    <w:rsid w:val="002053A2"/>
    <w:rsid w:val="002054CA"/>
    <w:rsid w:val="00205C93"/>
    <w:rsid w:val="0020617A"/>
    <w:rsid w:val="0020666A"/>
    <w:rsid w:val="00212007"/>
    <w:rsid w:val="002125A9"/>
    <w:rsid w:val="0021377F"/>
    <w:rsid w:val="002153DB"/>
    <w:rsid w:val="002160FF"/>
    <w:rsid w:val="00216C84"/>
    <w:rsid w:val="002206AB"/>
    <w:rsid w:val="00221456"/>
    <w:rsid w:val="00221A95"/>
    <w:rsid w:val="00221BFF"/>
    <w:rsid w:val="00222454"/>
    <w:rsid w:val="00225303"/>
    <w:rsid w:val="0022637D"/>
    <w:rsid w:val="00226A5F"/>
    <w:rsid w:val="00226C35"/>
    <w:rsid w:val="0022789B"/>
    <w:rsid w:val="002304B9"/>
    <w:rsid w:val="00231104"/>
    <w:rsid w:val="00231B27"/>
    <w:rsid w:val="00232969"/>
    <w:rsid w:val="002333B1"/>
    <w:rsid w:val="00235459"/>
    <w:rsid w:val="0023631F"/>
    <w:rsid w:val="002364CE"/>
    <w:rsid w:val="00236725"/>
    <w:rsid w:val="002404D6"/>
    <w:rsid w:val="002409DB"/>
    <w:rsid w:val="0024120D"/>
    <w:rsid w:val="0024154B"/>
    <w:rsid w:val="0024191B"/>
    <w:rsid w:val="00241B39"/>
    <w:rsid w:val="00244269"/>
    <w:rsid w:val="00245988"/>
    <w:rsid w:val="00247858"/>
    <w:rsid w:val="00247D3F"/>
    <w:rsid w:val="00254635"/>
    <w:rsid w:val="00256174"/>
    <w:rsid w:val="00256796"/>
    <w:rsid w:val="0025765D"/>
    <w:rsid w:val="002577F4"/>
    <w:rsid w:val="00257F50"/>
    <w:rsid w:val="00260D40"/>
    <w:rsid w:val="002622B0"/>
    <w:rsid w:val="002633DD"/>
    <w:rsid w:val="002646BA"/>
    <w:rsid w:val="0026667B"/>
    <w:rsid w:val="00267BEF"/>
    <w:rsid w:val="002708DF"/>
    <w:rsid w:val="00271B41"/>
    <w:rsid w:val="00272275"/>
    <w:rsid w:val="0027264D"/>
    <w:rsid w:val="00272FAF"/>
    <w:rsid w:val="00281559"/>
    <w:rsid w:val="00281CFE"/>
    <w:rsid w:val="00282130"/>
    <w:rsid w:val="00282CA8"/>
    <w:rsid w:val="00283028"/>
    <w:rsid w:val="00284898"/>
    <w:rsid w:val="00284AF3"/>
    <w:rsid w:val="00285978"/>
    <w:rsid w:val="00285E29"/>
    <w:rsid w:val="00285F20"/>
    <w:rsid w:val="002873A0"/>
    <w:rsid w:val="0028756C"/>
    <w:rsid w:val="00287772"/>
    <w:rsid w:val="002878A4"/>
    <w:rsid w:val="002907BF"/>
    <w:rsid w:val="00291D58"/>
    <w:rsid w:val="0029258D"/>
    <w:rsid w:val="00294268"/>
    <w:rsid w:val="00296729"/>
    <w:rsid w:val="002968E0"/>
    <w:rsid w:val="00296DBC"/>
    <w:rsid w:val="002A039E"/>
    <w:rsid w:val="002A06FA"/>
    <w:rsid w:val="002A0DEC"/>
    <w:rsid w:val="002A0EAE"/>
    <w:rsid w:val="002A35C1"/>
    <w:rsid w:val="002A3F1D"/>
    <w:rsid w:val="002A57AB"/>
    <w:rsid w:val="002A6CEE"/>
    <w:rsid w:val="002A7259"/>
    <w:rsid w:val="002B3147"/>
    <w:rsid w:val="002B4792"/>
    <w:rsid w:val="002B6694"/>
    <w:rsid w:val="002B70DD"/>
    <w:rsid w:val="002B74EC"/>
    <w:rsid w:val="002B7F08"/>
    <w:rsid w:val="002C155C"/>
    <w:rsid w:val="002C37B8"/>
    <w:rsid w:val="002C44D2"/>
    <w:rsid w:val="002C56D2"/>
    <w:rsid w:val="002C5C46"/>
    <w:rsid w:val="002C74F0"/>
    <w:rsid w:val="002C7A71"/>
    <w:rsid w:val="002C7E9C"/>
    <w:rsid w:val="002D0836"/>
    <w:rsid w:val="002D09DE"/>
    <w:rsid w:val="002D0D1E"/>
    <w:rsid w:val="002D194A"/>
    <w:rsid w:val="002D1F7D"/>
    <w:rsid w:val="002D2F1A"/>
    <w:rsid w:val="002D2FEC"/>
    <w:rsid w:val="002D4553"/>
    <w:rsid w:val="002D61E8"/>
    <w:rsid w:val="002D6492"/>
    <w:rsid w:val="002E0455"/>
    <w:rsid w:val="002E1621"/>
    <w:rsid w:val="002E17DE"/>
    <w:rsid w:val="002E2EB5"/>
    <w:rsid w:val="002E4D3B"/>
    <w:rsid w:val="002E51A4"/>
    <w:rsid w:val="002E79DC"/>
    <w:rsid w:val="002E7C73"/>
    <w:rsid w:val="002F1364"/>
    <w:rsid w:val="002F1449"/>
    <w:rsid w:val="002F1623"/>
    <w:rsid w:val="002F184A"/>
    <w:rsid w:val="002F2E39"/>
    <w:rsid w:val="002F40D8"/>
    <w:rsid w:val="002F493A"/>
    <w:rsid w:val="002F4B35"/>
    <w:rsid w:val="002F5922"/>
    <w:rsid w:val="002F6A75"/>
    <w:rsid w:val="0030044E"/>
    <w:rsid w:val="00302078"/>
    <w:rsid w:val="0030506F"/>
    <w:rsid w:val="003053BA"/>
    <w:rsid w:val="0030689E"/>
    <w:rsid w:val="00306A97"/>
    <w:rsid w:val="00306BA6"/>
    <w:rsid w:val="00306E94"/>
    <w:rsid w:val="00311E8B"/>
    <w:rsid w:val="0031320F"/>
    <w:rsid w:val="0031393A"/>
    <w:rsid w:val="00313BA0"/>
    <w:rsid w:val="0031505F"/>
    <w:rsid w:val="003154EF"/>
    <w:rsid w:val="00317CFF"/>
    <w:rsid w:val="0032222B"/>
    <w:rsid w:val="003227ED"/>
    <w:rsid w:val="00323662"/>
    <w:rsid w:val="00324004"/>
    <w:rsid w:val="00325CA3"/>
    <w:rsid w:val="00327EBA"/>
    <w:rsid w:val="0033175D"/>
    <w:rsid w:val="00336D0F"/>
    <w:rsid w:val="003373A0"/>
    <w:rsid w:val="003373DE"/>
    <w:rsid w:val="00337AC7"/>
    <w:rsid w:val="00341016"/>
    <w:rsid w:val="00345534"/>
    <w:rsid w:val="00351E78"/>
    <w:rsid w:val="00353E25"/>
    <w:rsid w:val="003544D3"/>
    <w:rsid w:val="003546DD"/>
    <w:rsid w:val="00355920"/>
    <w:rsid w:val="00356204"/>
    <w:rsid w:val="0036009A"/>
    <w:rsid w:val="00360D79"/>
    <w:rsid w:val="00360DD5"/>
    <w:rsid w:val="003611B1"/>
    <w:rsid w:val="003623A9"/>
    <w:rsid w:val="00362CAF"/>
    <w:rsid w:val="0036376E"/>
    <w:rsid w:val="00363AF7"/>
    <w:rsid w:val="00363F64"/>
    <w:rsid w:val="00364174"/>
    <w:rsid w:val="00364E14"/>
    <w:rsid w:val="0036572B"/>
    <w:rsid w:val="00365BC7"/>
    <w:rsid w:val="00365F42"/>
    <w:rsid w:val="00365FF1"/>
    <w:rsid w:val="0036600E"/>
    <w:rsid w:val="00366AD3"/>
    <w:rsid w:val="003671F4"/>
    <w:rsid w:val="003676D8"/>
    <w:rsid w:val="00367CC6"/>
    <w:rsid w:val="003705E2"/>
    <w:rsid w:val="00371F87"/>
    <w:rsid w:val="0037398B"/>
    <w:rsid w:val="0037474A"/>
    <w:rsid w:val="003748BC"/>
    <w:rsid w:val="00374A0A"/>
    <w:rsid w:val="00374EA4"/>
    <w:rsid w:val="00375A8E"/>
    <w:rsid w:val="00375E86"/>
    <w:rsid w:val="003768CA"/>
    <w:rsid w:val="0037762E"/>
    <w:rsid w:val="00377C7F"/>
    <w:rsid w:val="00381606"/>
    <w:rsid w:val="00381A7E"/>
    <w:rsid w:val="003848DB"/>
    <w:rsid w:val="0038617C"/>
    <w:rsid w:val="00386BCB"/>
    <w:rsid w:val="003878A1"/>
    <w:rsid w:val="0038CEF8"/>
    <w:rsid w:val="00390125"/>
    <w:rsid w:val="0039442D"/>
    <w:rsid w:val="00394544"/>
    <w:rsid w:val="00396FB6"/>
    <w:rsid w:val="003A3DB9"/>
    <w:rsid w:val="003A5193"/>
    <w:rsid w:val="003A5EE2"/>
    <w:rsid w:val="003A7302"/>
    <w:rsid w:val="003A7B11"/>
    <w:rsid w:val="003B1B10"/>
    <w:rsid w:val="003B1C7F"/>
    <w:rsid w:val="003B5725"/>
    <w:rsid w:val="003B5910"/>
    <w:rsid w:val="003B741A"/>
    <w:rsid w:val="003C1021"/>
    <w:rsid w:val="003C105D"/>
    <w:rsid w:val="003C1BBC"/>
    <w:rsid w:val="003C3AB1"/>
    <w:rsid w:val="003C542B"/>
    <w:rsid w:val="003C6D58"/>
    <w:rsid w:val="003D02BB"/>
    <w:rsid w:val="003D1BA7"/>
    <w:rsid w:val="003D1F03"/>
    <w:rsid w:val="003D3413"/>
    <w:rsid w:val="003D420F"/>
    <w:rsid w:val="003D6599"/>
    <w:rsid w:val="003D7FEC"/>
    <w:rsid w:val="003E0097"/>
    <w:rsid w:val="003E2339"/>
    <w:rsid w:val="003E25F6"/>
    <w:rsid w:val="003E501D"/>
    <w:rsid w:val="003E51FA"/>
    <w:rsid w:val="003E5D09"/>
    <w:rsid w:val="003E652D"/>
    <w:rsid w:val="003E690C"/>
    <w:rsid w:val="003E78E6"/>
    <w:rsid w:val="003E7D54"/>
    <w:rsid w:val="003F084B"/>
    <w:rsid w:val="003F0D8E"/>
    <w:rsid w:val="003F15B7"/>
    <w:rsid w:val="003F1A8B"/>
    <w:rsid w:val="003F453A"/>
    <w:rsid w:val="003F5A1B"/>
    <w:rsid w:val="003F60FB"/>
    <w:rsid w:val="00400564"/>
    <w:rsid w:val="00400C4B"/>
    <w:rsid w:val="0040166D"/>
    <w:rsid w:val="00401CAF"/>
    <w:rsid w:val="00402383"/>
    <w:rsid w:val="00403FF0"/>
    <w:rsid w:val="0040514C"/>
    <w:rsid w:val="004052F6"/>
    <w:rsid w:val="004057AA"/>
    <w:rsid w:val="00406541"/>
    <w:rsid w:val="00406949"/>
    <w:rsid w:val="00411EDD"/>
    <w:rsid w:val="00412EAC"/>
    <w:rsid w:val="004152EE"/>
    <w:rsid w:val="0041655B"/>
    <w:rsid w:val="00417D68"/>
    <w:rsid w:val="00420763"/>
    <w:rsid w:val="00420FE0"/>
    <w:rsid w:val="00422729"/>
    <w:rsid w:val="00423355"/>
    <w:rsid w:val="00423A71"/>
    <w:rsid w:val="004241A3"/>
    <w:rsid w:val="00424574"/>
    <w:rsid w:val="004257EE"/>
    <w:rsid w:val="00426023"/>
    <w:rsid w:val="0042700D"/>
    <w:rsid w:val="00432CDF"/>
    <w:rsid w:val="00432F50"/>
    <w:rsid w:val="00433FCC"/>
    <w:rsid w:val="00434EEA"/>
    <w:rsid w:val="0043714A"/>
    <w:rsid w:val="004372A0"/>
    <w:rsid w:val="00437ED4"/>
    <w:rsid w:val="0044032A"/>
    <w:rsid w:val="00441683"/>
    <w:rsid w:val="00442CAF"/>
    <w:rsid w:val="00447248"/>
    <w:rsid w:val="00447382"/>
    <w:rsid w:val="0045036C"/>
    <w:rsid w:val="00450920"/>
    <w:rsid w:val="0045227B"/>
    <w:rsid w:val="00452A12"/>
    <w:rsid w:val="00454697"/>
    <w:rsid w:val="00455D7B"/>
    <w:rsid w:val="00455E9C"/>
    <w:rsid w:val="004573A5"/>
    <w:rsid w:val="00460154"/>
    <w:rsid w:val="00460739"/>
    <w:rsid w:val="0046231C"/>
    <w:rsid w:val="0046508A"/>
    <w:rsid w:val="004704CF"/>
    <w:rsid w:val="00470F17"/>
    <w:rsid w:val="00471481"/>
    <w:rsid w:val="0047438E"/>
    <w:rsid w:val="00474BEA"/>
    <w:rsid w:val="00477014"/>
    <w:rsid w:val="00477EB1"/>
    <w:rsid w:val="004802A5"/>
    <w:rsid w:val="00481BEA"/>
    <w:rsid w:val="00481E0F"/>
    <w:rsid w:val="00481F83"/>
    <w:rsid w:val="00482424"/>
    <w:rsid w:val="004842D1"/>
    <w:rsid w:val="00485061"/>
    <w:rsid w:val="004909C1"/>
    <w:rsid w:val="00492A93"/>
    <w:rsid w:val="00493E6D"/>
    <w:rsid w:val="004941E9"/>
    <w:rsid w:val="004948E0"/>
    <w:rsid w:val="00494C1B"/>
    <w:rsid w:val="00494FF7"/>
    <w:rsid w:val="004A0CEA"/>
    <w:rsid w:val="004A11DE"/>
    <w:rsid w:val="004A12F1"/>
    <w:rsid w:val="004A2144"/>
    <w:rsid w:val="004A2201"/>
    <w:rsid w:val="004A2687"/>
    <w:rsid w:val="004A441D"/>
    <w:rsid w:val="004A4B43"/>
    <w:rsid w:val="004A7493"/>
    <w:rsid w:val="004B21E1"/>
    <w:rsid w:val="004B2FCC"/>
    <w:rsid w:val="004B332F"/>
    <w:rsid w:val="004B3754"/>
    <w:rsid w:val="004B5790"/>
    <w:rsid w:val="004B58E5"/>
    <w:rsid w:val="004B5E14"/>
    <w:rsid w:val="004B753B"/>
    <w:rsid w:val="004B7C85"/>
    <w:rsid w:val="004B7C8D"/>
    <w:rsid w:val="004BD1B4"/>
    <w:rsid w:val="004C0C9B"/>
    <w:rsid w:val="004C3630"/>
    <w:rsid w:val="004C47CD"/>
    <w:rsid w:val="004C4E85"/>
    <w:rsid w:val="004C5657"/>
    <w:rsid w:val="004C5B6B"/>
    <w:rsid w:val="004C7E3C"/>
    <w:rsid w:val="004D0101"/>
    <w:rsid w:val="004D1E78"/>
    <w:rsid w:val="004D365B"/>
    <w:rsid w:val="004D6017"/>
    <w:rsid w:val="004D64EF"/>
    <w:rsid w:val="004E12D6"/>
    <w:rsid w:val="004E3919"/>
    <w:rsid w:val="004E4B87"/>
    <w:rsid w:val="004E544D"/>
    <w:rsid w:val="004E5B95"/>
    <w:rsid w:val="004E68DA"/>
    <w:rsid w:val="004E6E4E"/>
    <w:rsid w:val="004E788A"/>
    <w:rsid w:val="004E79C3"/>
    <w:rsid w:val="004E7A58"/>
    <w:rsid w:val="004F04C9"/>
    <w:rsid w:val="004F0656"/>
    <w:rsid w:val="004F0770"/>
    <w:rsid w:val="004F2B1E"/>
    <w:rsid w:val="004F36EF"/>
    <w:rsid w:val="004F3E9B"/>
    <w:rsid w:val="004F3FAB"/>
    <w:rsid w:val="004F57D1"/>
    <w:rsid w:val="004F7753"/>
    <w:rsid w:val="00500377"/>
    <w:rsid w:val="00501549"/>
    <w:rsid w:val="00501D05"/>
    <w:rsid w:val="0050245E"/>
    <w:rsid w:val="005028B9"/>
    <w:rsid w:val="00503BE9"/>
    <w:rsid w:val="00504C0A"/>
    <w:rsid w:val="00506055"/>
    <w:rsid w:val="005061DE"/>
    <w:rsid w:val="00506F5E"/>
    <w:rsid w:val="00507637"/>
    <w:rsid w:val="00511F33"/>
    <w:rsid w:val="00513115"/>
    <w:rsid w:val="005146F4"/>
    <w:rsid w:val="00515D3B"/>
    <w:rsid w:val="00515F05"/>
    <w:rsid w:val="005168E5"/>
    <w:rsid w:val="0052171D"/>
    <w:rsid w:val="005231AB"/>
    <w:rsid w:val="005243D9"/>
    <w:rsid w:val="00524A58"/>
    <w:rsid w:val="0053018B"/>
    <w:rsid w:val="0053023E"/>
    <w:rsid w:val="005308E7"/>
    <w:rsid w:val="0053133C"/>
    <w:rsid w:val="00532494"/>
    <w:rsid w:val="005326AD"/>
    <w:rsid w:val="005358ED"/>
    <w:rsid w:val="005365A6"/>
    <w:rsid w:val="00537813"/>
    <w:rsid w:val="0054157A"/>
    <w:rsid w:val="005439CC"/>
    <w:rsid w:val="0054422A"/>
    <w:rsid w:val="0054450C"/>
    <w:rsid w:val="005445D8"/>
    <w:rsid w:val="00544642"/>
    <w:rsid w:val="005452A3"/>
    <w:rsid w:val="00545A7D"/>
    <w:rsid w:val="00546406"/>
    <w:rsid w:val="00547E76"/>
    <w:rsid w:val="005501EF"/>
    <w:rsid w:val="00550F20"/>
    <w:rsid w:val="005513F2"/>
    <w:rsid w:val="005515D1"/>
    <w:rsid w:val="00551F7F"/>
    <w:rsid w:val="00552343"/>
    <w:rsid w:val="00552BD3"/>
    <w:rsid w:val="00554AE7"/>
    <w:rsid w:val="00555C9D"/>
    <w:rsid w:val="00560809"/>
    <w:rsid w:val="005614C0"/>
    <w:rsid w:val="005617C8"/>
    <w:rsid w:val="00564742"/>
    <w:rsid w:val="00565CA9"/>
    <w:rsid w:val="005677F4"/>
    <w:rsid w:val="0056791D"/>
    <w:rsid w:val="00572A17"/>
    <w:rsid w:val="00574B27"/>
    <w:rsid w:val="0057572B"/>
    <w:rsid w:val="00575F7A"/>
    <w:rsid w:val="00580CE1"/>
    <w:rsid w:val="0058174D"/>
    <w:rsid w:val="005877D5"/>
    <w:rsid w:val="00587B9B"/>
    <w:rsid w:val="005913C0"/>
    <w:rsid w:val="00591770"/>
    <w:rsid w:val="00592805"/>
    <w:rsid w:val="0059282A"/>
    <w:rsid w:val="00592A18"/>
    <w:rsid w:val="005945B0"/>
    <w:rsid w:val="005951AD"/>
    <w:rsid w:val="005960D7"/>
    <w:rsid w:val="005A2C9B"/>
    <w:rsid w:val="005A3143"/>
    <w:rsid w:val="005A4ADD"/>
    <w:rsid w:val="005B057A"/>
    <w:rsid w:val="005B0A67"/>
    <w:rsid w:val="005B28F4"/>
    <w:rsid w:val="005B2E1C"/>
    <w:rsid w:val="005B4B99"/>
    <w:rsid w:val="005B5C70"/>
    <w:rsid w:val="005B75E9"/>
    <w:rsid w:val="005B7968"/>
    <w:rsid w:val="005C094E"/>
    <w:rsid w:val="005C10A9"/>
    <w:rsid w:val="005C1E2A"/>
    <w:rsid w:val="005C265B"/>
    <w:rsid w:val="005C2EEF"/>
    <w:rsid w:val="005C4943"/>
    <w:rsid w:val="005C5B1D"/>
    <w:rsid w:val="005C7944"/>
    <w:rsid w:val="005D15B4"/>
    <w:rsid w:val="005D1FED"/>
    <w:rsid w:val="005D24DA"/>
    <w:rsid w:val="005D27C1"/>
    <w:rsid w:val="005D3333"/>
    <w:rsid w:val="005D5402"/>
    <w:rsid w:val="005D6F55"/>
    <w:rsid w:val="005D7288"/>
    <w:rsid w:val="005E07B7"/>
    <w:rsid w:val="005E10F0"/>
    <w:rsid w:val="005E45D3"/>
    <w:rsid w:val="005E5389"/>
    <w:rsid w:val="005E575B"/>
    <w:rsid w:val="005E5929"/>
    <w:rsid w:val="005E7C68"/>
    <w:rsid w:val="005F0883"/>
    <w:rsid w:val="005F11A7"/>
    <w:rsid w:val="005F2138"/>
    <w:rsid w:val="005F350E"/>
    <w:rsid w:val="005F3FAE"/>
    <w:rsid w:val="005F4FE9"/>
    <w:rsid w:val="005F5DB9"/>
    <w:rsid w:val="005F6987"/>
    <w:rsid w:val="005F7ED7"/>
    <w:rsid w:val="00600B01"/>
    <w:rsid w:val="00600BBD"/>
    <w:rsid w:val="00600CFC"/>
    <w:rsid w:val="00603A65"/>
    <w:rsid w:val="00604FA4"/>
    <w:rsid w:val="006051A0"/>
    <w:rsid w:val="00610055"/>
    <w:rsid w:val="00610F59"/>
    <w:rsid w:val="006116E4"/>
    <w:rsid w:val="00612D9C"/>
    <w:rsid w:val="00614A35"/>
    <w:rsid w:val="006152D8"/>
    <w:rsid w:val="00615E59"/>
    <w:rsid w:val="006160C8"/>
    <w:rsid w:val="006163FC"/>
    <w:rsid w:val="00620FA4"/>
    <w:rsid w:val="00622810"/>
    <w:rsid w:val="0062423C"/>
    <w:rsid w:val="0062569F"/>
    <w:rsid w:val="00631341"/>
    <w:rsid w:val="00631C7B"/>
    <w:rsid w:val="0063284E"/>
    <w:rsid w:val="006336E6"/>
    <w:rsid w:val="00634E26"/>
    <w:rsid w:val="00635199"/>
    <w:rsid w:val="006367E5"/>
    <w:rsid w:val="00637058"/>
    <w:rsid w:val="006402C5"/>
    <w:rsid w:val="00641939"/>
    <w:rsid w:val="00641A1B"/>
    <w:rsid w:val="0064260A"/>
    <w:rsid w:val="00642F6F"/>
    <w:rsid w:val="00643227"/>
    <w:rsid w:val="00650028"/>
    <w:rsid w:val="0065033C"/>
    <w:rsid w:val="00653AC0"/>
    <w:rsid w:val="00653CFF"/>
    <w:rsid w:val="00655E40"/>
    <w:rsid w:val="00656DA3"/>
    <w:rsid w:val="00656E07"/>
    <w:rsid w:val="0065735C"/>
    <w:rsid w:val="00657A17"/>
    <w:rsid w:val="00657D03"/>
    <w:rsid w:val="00660601"/>
    <w:rsid w:val="00660A6C"/>
    <w:rsid w:val="0066207A"/>
    <w:rsid w:val="00662222"/>
    <w:rsid w:val="00663B4D"/>
    <w:rsid w:val="00666AE6"/>
    <w:rsid w:val="00670975"/>
    <w:rsid w:val="00675241"/>
    <w:rsid w:val="00675631"/>
    <w:rsid w:val="00675731"/>
    <w:rsid w:val="00675BC2"/>
    <w:rsid w:val="0067646D"/>
    <w:rsid w:val="0067693C"/>
    <w:rsid w:val="00680409"/>
    <w:rsid w:val="00681797"/>
    <w:rsid w:val="00683462"/>
    <w:rsid w:val="0068462D"/>
    <w:rsid w:val="00684EA1"/>
    <w:rsid w:val="00685228"/>
    <w:rsid w:val="00685A6F"/>
    <w:rsid w:val="006862DC"/>
    <w:rsid w:val="0068652E"/>
    <w:rsid w:val="00690136"/>
    <w:rsid w:val="00691DEE"/>
    <w:rsid w:val="00692590"/>
    <w:rsid w:val="00692622"/>
    <w:rsid w:val="00693767"/>
    <w:rsid w:val="00694793"/>
    <w:rsid w:val="00694BD1"/>
    <w:rsid w:val="00697164"/>
    <w:rsid w:val="00697699"/>
    <w:rsid w:val="006A0966"/>
    <w:rsid w:val="006A0EB8"/>
    <w:rsid w:val="006A2615"/>
    <w:rsid w:val="006A390C"/>
    <w:rsid w:val="006A3972"/>
    <w:rsid w:val="006A44F3"/>
    <w:rsid w:val="006A4795"/>
    <w:rsid w:val="006A6217"/>
    <w:rsid w:val="006B0FF2"/>
    <w:rsid w:val="006B350C"/>
    <w:rsid w:val="006B39A6"/>
    <w:rsid w:val="006B42FD"/>
    <w:rsid w:val="006B48C4"/>
    <w:rsid w:val="006B63CB"/>
    <w:rsid w:val="006B6934"/>
    <w:rsid w:val="006B775F"/>
    <w:rsid w:val="006B7D81"/>
    <w:rsid w:val="006C091A"/>
    <w:rsid w:val="006C0B4D"/>
    <w:rsid w:val="006C16FD"/>
    <w:rsid w:val="006C1843"/>
    <w:rsid w:val="006C3C59"/>
    <w:rsid w:val="006C6C7E"/>
    <w:rsid w:val="006C7DA7"/>
    <w:rsid w:val="006D215E"/>
    <w:rsid w:val="006D4391"/>
    <w:rsid w:val="006D4874"/>
    <w:rsid w:val="006D4AAA"/>
    <w:rsid w:val="006D4E8F"/>
    <w:rsid w:val="006D62A9"/>
    <w:rsid w:val="006D647C"/>
    <w:rsid w:val="006E0AF0"/>
    <w:rsid w:val="006E1868"/>
    <w:rsid w:val="006E194E"/>
    <w:rsid w:val="006E1BFA"/>
    <w:rsid w:val="006E1FAD"/>
    <w:rsid w:val="006E24C1"/>
    <w:rsid w:val="006E2800"/>
    <w:rsid w:val="006E2A1B"/>
    <w:rsid w:val="006E679C"/>
    <w:rsid w:val="006E7C0C"/>
    <w:rsid w:val="006F375A"/>
    <w:rsid w:val="006F420E"/>
    <w:rsid w:val="006F4A2A"/>
    <w:rsid w:val="006F4FD8"/>
    <w:rsid w:val="006F5DE3"/>
    <w:rsid w:val="006F717D"/>
    <w:rsid w:val="00700CB9"/>
    <w:rsid w:val="00703580"/>
    <w:rsid w:val="00705228"/>
    <w:rsid w:val="00705598"/>
    <w:rsid w:val="00707687"/>
    <w:rsid w:val="00710229"/>
    <w:rsid w:val="00710B5D"/>
    <w:rsid w:val="00712287"/>
    <w:rsid w:val="00712C91"/>
    <w:rsid w:val="00713549"/>
    <w:rsid w:val="0071423B"/>
    <w:rsid w:val="007143F2"/>
    <w:rsid w:val="00714AAA"/>
    <w:rsid w:val="007153D1"/>
    <w:rsid w:val="00715631"/>
    <w:rsid w:val="0071592A"/>
    <w:rsid w:val="00716F07"/>
    <w:rsid w:val="007172DB"/>
    <w:rsid w:val="00721579"/>
    <w:rsid w:val="00721C04"/>
    <w:rsid w:val="00723941"/>
    <w:rsid w:val="007241E3"/>
    <w:rsid w:val="00724AC1"/>
    <w:rsid w:val="00724FC8"/>
    <w:rsid w:val="007257D1"/>
    <w:rsid w:val="0073145B"/>
    <w:rsid w:val="00732673"/>
    <w:rsid w:val="00734623"/>
    <w:rsid w:val="00735D06"/>
    <w:rsid w:val="007367EE"/>
    <w:rsid w:val="00741503"/>
    <w:rsid w:val="00742E51"/>
    <w:rsid w:val="007455EC"/>
    <w:rsid w:val="00745FC7"/>
    <w:rsid w:val="00746259"/>
    <w:rsid w:val="007462D2"/>
    <w:rsid w:val="00746D79"/>
    <w:rsid w:val="0074706D"/>
    <w:rsid w:val="00747CBD"/>
    <w:rsid w:val="007506EF"/>
    <w:rsid w:val="007511B2"/>
    <w:rsid w:val="00752AB9"/>
    <w:rsid w:val="00752D84"/>
    <w:rsid w:val="0075310F"/>
    <w:rsid w:val="00754300"/>
    <w:rsid w:val="0075592F"/>
    <w:rsid w:val="00755A92"/>
    <w:rsid w:val="007569AF"/>
    <w:rsid w:val="00757FF8"/>
    <w:rsid w:val="00760D2F"/>
    <w:rsid w:val="007616D2"/>
    <w:rsid w:val="00761A41"/>
    <w:rsid w:val="007636C9"/>
    <w:rsid w:val="00763F19"/>
    <w:rsid w:val="00764B04"/>
    <w:rsid w:val="0076551B"/>
    <w:rsid w:val="00765A77"/>
    <w:rsid w:val="00765E28"/>
    <w:rsid w:val="007660F0"/>
    <w:rsid w:val="00766ADB"/>
    <w:rsid w:val="00767623"/>
    <w:rsid w:val="00767DF2"/>
    <w:rsid w:val="00771207"/>
    <w:rsid w:val="007718C2"/>
    <w:rsid w:val="00771AA4"/>
    <w:rsid w:val="00771D74"/>
    <w:rsid w:val="00773807"/>
    <w:rsid w:val="00776931"/>
    <w:rsid w:val="00776AD9"/>
    <w:rsid w:val="007770F9"/>
    <w:rsid w:val="00781CB6"/>
    <w:rsid w:val="007822F8"/>
    <w:rsid w:val="00782D60"/>
    <w:rsid w:val="00783424"/>
    <w:rsid w:val="007836F7"/>
    <w:rsid w:val="0078413B"/>
    <w:rsid w:val="00784ED8"/>
    <w:rsid w:val="007853F5"/>
    <w:rsid w:val="00785D2B"/>
    <w:rsid w:val="007912F3"/>
    <w:rsid w:val="00791726"/>
    <w:rsid w:val="00791A7F"/>
    <w:rsid w:val="00793A96"/>
    <w:rsid w:val="00794B91"/>
    <w:rsid w:val="007951F9"/>
    <w:rsid w:val="007952FE"/>
    <w:rsid w:val="0079532A"/>
    <w:rsid w:val="00795C8B"/>
    <w:rsid w:val="00797793"/>
    <w:rsid w:val="007A29AB"/>
    <w:rsid w:val="007A2A71"/>
    <w:rsid w:val="007A2DCD"/>
    <w:rsid w:val="007A5EA6"/>
    <w:rsid w:val="007A60BA"/>
    <w:rsid w:val="007A63BD"/>
    <w:rsid w:val="007A6B3F"/>
    <w:rsid w:val="007A78BA"/>
    <w:rsid w:val="007B0C5D"/>
    <w:rsid w:val="007B2498"/>
    <w:rsid w:val="007B2822"/>
    <w:rsid w:val="007B2BD3"/>
    <w:rsid w:val="007B2EE5"/>
    <w:rsid w:val="007B300C"/>
    <w:rsid w:val="007B6DFE"/>
    <w:rsid w:val="007B714C"/>
    <w:rsid w:val="007C27B6"/>
    <w:rsid w:val="007C2AD0"/>
    <w:rsid w:val="007C2BD0"/>
    <w:rsid w:val="007C341B"/>
    <w:rsid w:val="007C3827"/>
    <w:rsid w:val="007C4008"/>
    <w:rsid w:val="007C52C1"/>
    <w:rsid w:val="007C5A7B"/>
    <w:rsid w:val="007C757C"/>
    <w:rsid w:val="007D1050"/>
    <w:rsid w:val="007D3E94"/>
    <w:rsid w:val="007D61CE"/>
    <w:rsid w:val="007D6ED2"/>
    <w:rsid w:val="007D75A7"/>
    <w:rsid w:val="007D797D"/>
    <w:rsid w:val="007E0392"/>
    <w:rsid w:val="007E12A7"/>
    <w:rsid w:val="007E3185"/>
    <w:rsid w:val="007E3707"/>
    <w:rsid w:val="007E3BC4"/>
    <w:rsid w:val="007E653F"/>
    <w:rsid w:val="007E78CF"/>
    <w:rsid w:val="007F0975"/>
    <w:rsid w:val="007F2387"/>
    <w:rsid w:val="007F37BE"/>
    <w:rsid w:val="007F4730"/>
    <w:rsid w:val="007F55D3"/>
    <w:rsid w:val="00800574"/>
    <w:rsid w:val="00800D10"/>
    <w:rsid w:val="008011D3"/>
    <w:rsid w:val="00801201"/>
    <w:rsid w:val="00802477"/>
    <w:rsid w:val="008078F6"/>
    <w:rsid w:val="00807DD4"/>
    <w:rsid w:val="00810376"/>
    <w:rsid w:val="008121C6"/>
    <w:rsid w:val="00812223"/>
    <w:rsid w:val="008122EC"/>
    <w:rsid w:val="0081239D"/>
    <w:rsid w:val="00812747"/>
    <w:rsid w:val="0081453A"/>
    <w:rsid w:val="00815568"/>
    <w:rsid w:val="008164A9"/>
    <w:rsid w:val="008169E1"/>
    <w:rsid w:val="00817022"/>
    <w:rsid w:val="00817E2D"/>
    <w:rsid w:val="00821DA1"/>
    <w:rsid w:val="00822528"/>
    <w:rsid w:val="00825973"/>
    <w:rsid w:val="00830586"/>
    <w:rsid w:val="0083089A"/>
    <w:rsid w:val="00831A42"/>
    <w:rsid w:val="00832554"/>
    <w:rsid w:val="00833375"/>
    <w:rsid w:val="008348B3"/>
    <w:rsid w:val="00834A78"/>
    <w:rsid w:val="00835648"/>
    <w:rsid w:val="00835A71"/>
    <w:rsid w:val="0083607F"/>
    <w:rsid w:val="00836CE2"/>
    <w:rsid w:val="008417F9"/>
    <w:rsid w:val="008428B0"/>
    <w:rsid w:val="00842CFD"/>
    <w:rsid w:val="00842EBF"/>
    <w:rsid w:val="008442D3"/>
    <w:rsid w:val="00844584"/>
    <w:rsid w:val="0084562D"/>
    <w:rsid w:val="008460E0"/>
    <w:rsid w:val="0084643D"/>
    <w:rsid w:val="00846573"/>
    <w:rsid w:val="008466E3"/>
    <w:rsid w:val="008475E0"/>
    <w:rsid w:val="00851159"/>
    <w:rsid w:val="00851C02"/>
    <w:rsid w:val="0085217E"/>
    <w:rsid w:val="00852796"/>
    <w:rsid w:val="008529C2"/>
    <w:rsid w:val="00852ECE"/>
    <w:rsid w:val="00854228"/>
    <w:rsid w:val="0085691F"/>
    <w:rsid w:val="0086102D"/>
    <w:rsid w:val="008612BC"/>
    <w:rsid w:val="00861306"/>
    <w:rsid w:val="0086178B"/>
    <w:rsid w:val="00867EC8"/>
    <w:rsid w:val="00870805"/>
    <w:rsid w:val="00870EAA"/>
    <w:rsid w:val="008713D4"/>
    <w:rsid w:val="00872B53"/>
    <w:rsid w:val="00872BA8"/>
    <w:rsid w:val="0087335E"/>
    <w:rsid w:val="00873858"/>
    <w:rsid w:val="0087448A"/>
    <w:rsid w:val="00875398"/>
    <w:rsid w:val="008759A1"/>
    <w:rsid w:val="00876EE0"/>
    <w:rsid w:val="00881525"/>
    <w:rsid w:val="00881D5F"/>
    <w:rsid w:val="00882A51"/>
    <w:rsid w:val="00884F1E"/>
    <w:rsid w:val="00886456"/>
    <w:rsid w:val="0088735A"/>
    <w:rsid w:val="008900E0"/>
    <w:rsid w:val="008924C0"/>
    <w:rsid w:val="00895648"/>
    <w:rsid w:val="008969DE"/>
    <w:rsid w:val="008A0351"/>
    <w:rsid w:val="008A16B1"/>
    <w:rsid w:val="008A32F1"/>
    <w:rsid w:val="008A440C"/>
    <w:rsid w:val="008A46FC"/>
    <w:rsid w:val="008A6EB6"/>
    <w:rsid w:val="008A6F5B"/>
    <w:rsid w:val="008A70DE"/>
    <w:rsid w:val="008B01B5"/>
    <w:rsid w:val="008B19C0"/>
    <w:rsid w:val="008B38EA"/>
    <w:rsid w:val="008B5894"/>
    <w:rsid w:val="008B58B8"/>
    <w:rsid w:val="008B7B71"/>
    <w:rsid w:val="008C1A3C"/>
    <w:rsid w:val="008C3050"/>
    <w:rsid w:val="008C594F"/>
    <w:rsid w:val="008C7D51"/>
    <w:rsid w:val="008C7F8E"/>
    <w:rsid w:val="008D0F80"/>
    <w:rsid w:val="008D2EC1"/>
    <w:rsid w:val="008D46A4"/>
    <w:rsid w:val="008D472B"/>
    <w:rsid w:val="008D54B7"/>
    <w:rsid w:val="008D5567"/>
    <w:rsid w:val="008D5BFE"/>
    <w:rsid w:val="008D6243"/>
    <w:rsid w:val="008D62C6"/>
    <w:rsid w:val="008D640A"/>
    <w:rsid w:val="008D6510"/>
    <w:rsid w:val="008D7BEC"/>
    <w:rsid w:val="008E06B5"/>
    <w:rsid w:val="008E21C3"/>
    <w:rsid w:val="008E2993"/>
    <w:rsid w:val="008E3B55"/>
    <w:rsid w:val="008E518E"/>
    <w:rsid w:val="008E687C"/>
    <w:rsid w:val="008E6CD0"/>
    <w:rsid w:val="008F1E21"/>
    <w:rsid w:val="008F7A1E"/>
    <w:rsid w:val="00900FBB"/>
    <w:rsid w:val="00901FF6"/>
    <w:rsid w:val="00904105"/>
    <w:rsid w:val="00904D9B"/>
    <w:rsid w:val="00906E92"/>
    <w:rsid w:val="00906F9C"/>
    <w:rsid w:val="009116CC"/>
    <w:rsid w:val="00912BD6"/>
    <w:rsid w:val="00914D91"/>
    <w:rsid w:val="00915632"/>
    <w:rsid w:val="009158E8"/>
    <w:rsid w:val="00917C06"/>
    <w:rsid w:val="0092053C"/>
    <w:rsid w:val="00920877"/>
    <w:rsid w:val="00921E91"/>
    <w:rsid w:val="00923462"/>
    <w:rsid w:val="00926C80"/>
    <w:rsid w:val="00926F2B"/>
    <w:rsid w:val="00932588"/>
    <w:rsid w:val="00932C3D"/>
    <w:rsid w:val="00933697"/>
    <w:rsid w:val="00933EE2"/>
    <w:rsid w:val="00936008"/>
    <w:rsid w:val="009367EB"/>
    <w:rsid w:val="009371B2"/>
    <w:rsid w:val="00937950"/>
    <w:rsid w:val="00940BD4"/>
    <w:rsid w:val="009423F6"/>
    <w:rsid w:val="00945CC9"/>
    <w:rsid w:val="0094661A"/>
    <w:rsid w:val="009471A7"/>
    <w:rsid w:val="00947A22"/>
    <w:rsid w:val="00950BE4"/>
    <w:rsid w:val="00951555"/>
    <w:rsid w:val="00951AD7"/>
    <w:rsid w:val="00953907"/>
    <w:rsid w:val="00954EEB"/>
    <w:rsid w:val="0095541C"/>
    <w:rsid w:val="009560A3"/>
    <w:rsid w:val="00956F67"/>
    <w:rsid w:val="0095744E"/>
    <w:rsid w:val="009578B9"/>
    <w:rsid w:val="009600F2"/>
    <w:rsid w:val="00962470"/>
    <w:rsid w:val="00962C81"/>
    <w:rsid w:val="009636F4"/>
    <w:rsid w:val="00965493"/>
    <w:rsid w:val="00966B16"/>
    <w:rsid w:val="00967424"/>
    <w:rsid w:val="009717B7"/>
    <w:rsid w:val="0097242B"/>
    <w:rsid w:val="009727E7"/>
    <w:rsid w:val="00974035"/>
    <w:rsid w:val="009740DD"/>
    <w:rsid w:val="009742B9"/>
    <w:rsid w:val="0097494B"/>
    <w:rsid w:val="00976334"/>
    <w:rsid w:val="00976840"/>
    <w:rsid w:val="00977393"/>
    <w:rsid w:val="009777E7"/>
    <w:rsid w:val="00977A32"/>
    <w:rsid w:val="00977B5A"/>
    <w:rsid w:val="009811A6"/>
    <w:rsid w:val="0098352E"/>
    <w:rsid w:val="0098418A"/>
    <w:rsid w:val="00984A0B"/>
    <w:rsid w:val="00984CF5"/>
    <w:rsid w:val="0098657B"/>
    <w:rsid w:val="00991AE0"/>
    <w:rsid w:val="009941C0"/>
    <w:rsid w:val="00994DDC"/>
    <w:rsid w:val="0099532B"/>
    <w:rsid w:val="00997A19"/>
    <w:rsid w:val="009A1A0B"/>
    <w:rsid w:val="009A1A11"/>
    <w:rsid w:val="009A1AD5"/>
    <w:rsid w:val="009A2EAB"/>
    <w:rsid w:val="009A44F6"/>
    <w:rsid w:val="009A45BF"/>
    <w:rsid w:val="009A4DD1"/>
    <w:rsid w:val="009A5E4F"/>
    <w:rsid w:val="009B2C4C"/>
    <w:rsid w:val="009B30E0"/>
    <w:rsid w:val="009B384F"/>
    <w:rsid w:val="009B44F0"/>
    <w:rsid w:val="009B4C72"/>
    <w:rsid w:val="009B5803"/>
    <w:rsid w:val="009B6C86"/>
    <w:rsid w:val="009B71DD"/>
    <w:rsid w:val="009C0AA5"/>
    <w:rsid w:val="009C1A2A"/>
    <w:rsid w:val="009C2A06"/>
    <w:rsid w:val="009C361D"/>
    <w:rsid w:val="009C7AF4"/>
    <w:rsid w:val="009C7BD6"/>
    <w:rsid w:val="009D017A"/>
    <w:rsid w:val="009D0A5D"/>
    <w:rsid w:val="009D1271"/>
    <w:rsid w:val="009D4791"/>
    <w:rsid w:val="009D572A"/>
    <w:rsid w:val="009D616C"/>
    <w:rsid w:val="009D6299"/>
    <w:rsid w:val="009D6B5F"/>
    <w:rsid w:val="009D7016"/>
    <w:rsid w:val="009E0081"/>
    <w:rsid w:val="009E0FBF"/>
    <w:rsid w:val="009E1120"/>
    <w:rsid w:val="009E255E"/>
    <w:rsid w:val="009E2DBF"/>
    <w:rsid w:val="009E57BE"/>
    <w:rsid w:val="009E607B"/>
    <w:rsid w:val="009E6AF7"/>
    <w:rsid w:val="009E7917"/>
    <w:rsid w:val="009F14F5"/>
    <w:rsid w:val="009F3481"/>
    <w:rsid w:val="009F38E4"/>
    <w:rsid w:val="009F3E2E"/>
    <w:rsid w:val="009F4035"/>
    <w:rsid w:val="009F5B92"/>
    <w:rsid w:val="009F7232"/>
    <w:rsid w:val="009F7437"/>
    <w:rsid w:val="009FF0DF"/>
    <w:rsid w:val="00A01592"/>
    <w:rsid w:val="00A01FBA"/>
    <w:rsid w:val="00A02327"/>
    <w:rsid w:val="00A0371C"/>
    <w:rsid w:val="00A05A95"/>
    <w:rsid w:val="00A06A5A"/>
    <w:rsid w:val="00A07940"/>
    <w:rsid w:val="00A103FB"/>
    <w:rsid w:val="00A10E8C"/>
    <w:rsid w:val="00A11881"/>
    <w:rsid w:val="00A1236C"/>
    <w:rsid w:val="00A13079"/>
    <w:rsid w:val="00A145A2"/>
    <w:rsid w:val="00A14F19"/>
    <w:rsid w:val="00A16A7F"/>
    <w:rsid w:val="00A16FD6"/>
    <w:rsid w:val="00A176BE"/>
    <w:rsid w:val="00A178B9"/>
    <w:rsid w:val="00A211CD"/>
    <w:rsid w:val="00A22A3D"/>
    <w:rsid w:val="00A2381B"/>
    <w:rsid w:val="00A23C51"/>
    <w:rsid w:val="00A23DCE"/>
    <w:rsid w:val="00A2529D"/>
    <w:rsid w:val="00A2603C"/>
    <w:rsid w:val="00A274FE"/>
    <w:rsid w:val="00A27A12"/>
    <w:rsid w:val="00A3034A"/>
    <w:rsid w:val="00A31646"/>
    <w:rsid w:val="00A3180A"/>
    <w:rsid w:val="00A319C8"/>
    <w:rsid w:val="00A40525"/>
    <w:rsid w:val="00A43DF3"/>
    <w:rsid w:val="00A43E5D"/>
    <w:rsid w:val="00A44874"/>
    <w:rsid w:val="00A45DDC"/>
    <w:rsid w:val="00A4663F"/>
    <w:rsid w:val="00A46AA3"/>
    <w:rsid w:val="00A46E98"/>
    <w:rsid w:val="00A50C00"/>
    <w:rsid w:val="00A510D7"/>
    <w:rsid w:val="00A5334E"/>
    <w:rsid w:val="00A54591"/>
    <w:rsid w:val="00A55A09"/>
    <w:rsid w:val="00A56FDD"/>
    <w:rsid w:val="00A618BD"/>
    <w:rsid w:val="00A6300F"/>
    <w:rsid w:val="00A65E33"/>
    <w:rsid w:val="00A66102"/>
    <w:rsid w:val="00A672B7"/>
    <w:rsid w:val="00A6745E"/>
    <w:rsid w:val="00A67EC6"/>
    <w:rsid w:val="00A70754"/>
    <w:rsid w:val="00A72A2F"/>
    <w:rsid w:val="00A72E4A"/>
    <w:rsid w:val="00A73373"/>
    <w:rsid w:val="00A73ED3"/>
    <w:rsid w:val="00A74425"/>
    <w:rsid w:val="00A74712"/>
    <w:rsid w:val="00A74FE4"/>
    <w:rsid w:val="00A75997"/>
    <w:rsid w:val="00A761EC"/>
    <w:rsid w:val="00A77501"/>
    <w:rsid w:val="00A77ABE"/>
    <w:rsid w:val="00A81648"/>
    <w:rsid w:val="00A83647"/>
    <w:rsid w:val="00A845A9"/>
    <w:rsid w:val="00A85BAB"/>
    <w:rsid w:val="00A86B1B"/>
    <w:rsid w:val="00A878D2"/>
    <w:rsid w:val="00A87F23"/>
    <w:rsid w:val="00A902C4"/>
    <w:rsid w:val="00A9058C"/>
    <w:rsid w:val="00A90CAC"/>
    <w:rsid w:val="00A92547"/>
    <w:rsid w:val="00A94A3A"/>
    <w:rsid w:val="00A95933"/>
    <w:rsid w:val="00A9684F"/>
    <w:rsid w:val="00A96C05"/>
    <w:rsid w:val="00A97A2C"/>
    <w:rsid w:val="00AA0419"/>
    <w:rsid w:val="00AA081E"/>
    <w:rsid w:val="00AA0C81"/>
    <w:rsid w:val="00AA1CCB"/>
    <w:rsid w:val="00AA30ED"/>
    <w:rsid w:val="00AA32D0"/>
    <w:rsid w:val="00AA41C7"/>
    <w:rsid w:val="00AA5982"/>
    <w:rsid w:val="00AA6829"/>
    <w:rsid w:val="00AB0345"/>
    <w:rsid w:val="00AB0C63"/>
    <w:rsid w:val="00AB41B9"/>
    <w:rsid w:val="00AB42FC"/>
    <w:rsid w:val="00AB4399"/>
    <w:rsid w:val="00AB4F31"/>
    <w:rsid w:val="00AB5B06"/>
    <w:rsid w:val="00AB5FFC"/>
    <w:rsid w:val="00AB60BD"/>
    <w:rsid w:val="00AB7C6D"/>
    <w:rsid w:val="00AC09F3"/>
    <w:rsid w:val="00AC13C5"/>
    <w:rsid w:val="00AC192F"/>
    <w:rsid w:val="00AC1DDE"/>
    <w:rsid w:val="00AC1E31"/>
    <w:rsid w:val="00AC340D"/>
    <w:rsid w:val="00AC3959"/>
    <w:rsid w:val="00AC5EC2"/>
    <w:rsid w:val="00AC60AC"/>
    <w:rsid w:val="00AC67CF"/>
    <w:rsid w:val="00AC6DDA"/>
    <w:rsid w:val="00AC760C"/>
    <w:rsid w:val="00AC7918"/>
    <w:rsid w:val="00AC7DC4"/>
    <w:rsid w:val="00AD1D2B"/>
    <w:rsid w:val="00AD25CA"/>
    <w:rsid w:val="00AD43A9"/>
    <w:rsid w:val="00AD4AC0"/>
    <w:rsid w:val="00AD4DA0"/>
    <w:rsid w:val="00ADBA3E"/>
    <w:rsid w:val="00AE0320"/>
    <w:rsid w:val="00AE04EC"/>
    <w:rsid w:val="00AE07C0"/>
    <w:rsid w:val="00AE0EFB"/>
    <w:rsid w:val="00AE10A9"/>
    <w:rsid w:val="00AE334B"/>
    <w:rsid w:val="00AE35CA"/>
    <w:rsid w:val="00AE6923"/>
    <w:rsid w:val="00AE6B98"/>
    <w:rsid w:val="00AE76CC"/>
    <w:rsid w:val="00AE7F3A"/>
    <w:rsid w:val="00AF0414"/>
    <w:rsid w:val="00AF1297"/>
    <w:rsid w:val="00AF39FB"/>
    <w:rsid w:val="00AF3CE5"/>
    <w:rsid w:val="00AF3D2F"/>
    <w:rsid w:val="00AF5FFF"/>
    <w:rsid w:val="00AF777D"/>
    <w:rsid w:val="00B02BF6"/>
    <w:rsid w:val="00B02FF8"/>
    <w:rsid w:val="00B03B4D"/>
    <w:rsid w:val="00B03BBE"/>
    <w:rsid w:val="00B10806"/>
    <w:rsid w:val="00B108B4"/>
    <w:rsid w:val="00B10E72"/>
    <w:rsid w:val="00B112D7"/>
    <w:rsid w:val="00B11859"/>
    <w:rsid w:val="00B131BE"/>
    <w:rsid w:val="00B13D5A"/>
    <w:rsid w:val="00B14E1C"/>
    <w:rsid w:val="00B1609C"/>
    <w:rsid w:val="00B211AD"/>
    <w:rsid w:val="00B2252C"/>
    <w:rsid w:val="00B246F4"/>
    <w:rsid w:val="00B24F8E"/>
    <w:rsid w:val="00B26DBC"/>
    <w:rsid w:val="00B26E60"/>
    <w:rsid w:val="00B30C88"/>
    <w:rsid w:val="00B31045"/>
    <w:rsid w:val="00B31497"/>
    <w:rsid w:val="00B317C7"/>
    <w:rsid w:val="00B31E17"/>
    <w:rsid w:val="00B32D1E"/>
    <w:rsid w:val="00B332FA"/>
    <w:rsid w:val="00B33E1A"/>
    <w:rsid w:val="00B3496E"/>
    <w:rsid w:val="00B371A4"/>
    <w:rsid w:val="00B37447"/>
    <w:rsid w:val="00B4243C"/>
    <w:rsid w:val="00B4326A"/>
    <w:rsid w:val="00B45DF7"/>
    <w:rsid w:val="00B462A4"/>
    <w:rsid w:val="00B51051"/>
    <w:rsid w:val="00B519E7"/>
    <w:rsid w:val="00B54FF4"/>
    <w:rsid w:val="00B56AEF"/>
    <w:rsid w:val="00B56BD5"/>
    <w:rsid w:val="00B57CD8"/>
    <w:rsid w:val="00B65071"/>
    <w:rsid w:val="00B726CF"/>
    <w:rsid w:val="00B743DE"/>
    <w:rsid w:val="00B76E11"/>
    <w:rsid w:val="00B8010B"/>
    <w:rsid w:val="00B80540"/>
    <w:rsid w:val="00B81DAF"/>
    <w:rsid w:val="00B81DB3"/>
    <w:rsid w:val="00B81EC0"/>
    <w:rsid w:val="00B847F1"/>
    <w:rsid w:val="00B84A53"/>
    <w:rsid w:val="00B85074"/>
    <w:rsid w:val="00B851D5"/>
    <w:rsid w:val="00B854A0"/>
    <w:rsid w:val="00B860E1"/>
    <w:rsid w:val="00B865F3"/>
    <w:rsid w:val="00B86981"/>
    <w:rsid w:val="00B86A40"/>
    <w:rsid w:val="00B91BA7"/>
    <w:rsid w:val="00B93F09"/>
    <w:rsid w:val="00B96B48"/>
    <w:rsid w:val="00BA0173"/>
    <w:rsid w:val="00BA0C58"/>
    <w:rsid w:val="00BA104D"/>
    <w:rsid w:val="00BA10A8"/>
    <w:rsid w:val="00BA135A"/>
    <w:rsid w:val="00BA1B41"/>
    <w:rsid w:val="00BA539F"/>
    <w:rsid w:val="00BA6FAA"/>
    <w:rsid w:val="00BA751D"/>
    <w:rsid w:val="00BA7B06"/>
    <w:rsid w:val="00BB0FA3"/>
    <w:rsid w:val="00BB13BC"/>
    <w:rsid w:val="00BB1839"/>
    <w:rsid w:val="00BB6462"/>
    <w:rsid w:val="00BC03B9"/>
    <w:rsid w:val="00BC1820"/>
    <w:rsid w:val="00BC20E2"/>
    <w:rsid w:val="00BC2204"/>
    <w:rsid w:val="00BC2852"/>
    <w:rsid w:val="00BC3D8E"/>
    <w:rsid w:val="00BC4167"/>
    <w:rsid w:val="00BC4581"/>
    <w:rsid w:val="00BC5024"/>
    <w:rsid w:val="00BC66C3"/>
    <w:rsid w:val="00BC75FE"/>
    <w:rsid w:val="00BD06CE"/>
    <w:rsid w:val="00BD2A2C"/>
    <w:rsid w:val="00BD5175"/>
    <w:rsid w:val="00BD5A03"/>
    <w:rsid w:val="00BD7DC5"/>
    <w:rsid w:val="00BE22A4"/>
    <w:rsid w:val="00BE2854"/>
    <w:rsid w:val="00BE2A5C"/>
    <w:rsid w:val="00BE4697"/>
    <w:rsid w:val="00BE5BB7"/>
    <w:rsid w:val="00BE6133"/>
    <w:rsid w:val="00BF0ACA"/>
    <w:rsid w:val="00BF0FFA"/>
    <w:rsid w:val="00BF49FB"/>
    <w:rsid w:val="00BF69BD"/>
    <w:rsid w:val="00BF7671"/>
    <w:rsid w:val="00C01F3C"/>
    <w:rsid w:val="00C03CDE"/>
    <w:rsid w:val="00C0648B"/>
    <w:rsid w:val="00C076E4"/>
    <w:rsid w:val="00C07810"/>
    <w:rsid w:val="00C1099B"/>
    <w:rsid w:val="00C11EFB"/>
    <w:rsid w:val="00C123EE"/>
    <w:rsid w:val="00C1453A"/>
    <w:rsid w:val="00C14C0B"/>
    <w:rsid w:val="00C16974"/>
    <w:rsid w:val="00C17DFE"/>
    <w:rsid w:val="00C21811"/>
    <w:rsid w:val="00C223CD"/>
    <w:rsid w:val="00C2251C"/>
    <w:rsid w:val="00C247F1"/>
    <w:rsid w:val="00C2597E"/>
    <w:rsid w:val="00C316C5"/>
    <w:rsid w:val="00C31FF2"/>
    <w:rsid w:val="00C329CD"/>
    <w:rsid w:val="00C32F2A"/>
    <w:rsid w:val="00C33ECD"/>
    <w:rsid w:val="00C36BD5"/>
    <w:rsid w:val="00C37109"/>
    <w:rsid w:val="00C37968"/>
    <w:rsid w:val="00C41A6F"/>
    <w:rsid w:val="00C420C5"/>
    <w:rsid w:val="00C423C1"/>
    <w:rsid w:val="00C432A6"/>
    <w:rsid w:val="00C4488A"/>
    <w:rsid w:val="00C46782"/>
    <w:rsid w:val="00C4693D"/>
    <w:rsid w:val="00C476BA"/>
    <w:rsid w:val="00C4794D"/>
    <w:rsid w:val="00C51F4A"/>
    <w:rsid w:val="00C52809"/>
    <w:rsid w:val="00C52A97"/>
    <w:rsid w:val="00C52A9C"/>
    <w:rsid w:val="00C52E84"/>
    <w:rsid w:val="00C53B15"/>
    <w:rsid w:val="00C55B56"/>
    <w:rsid w:val="00C5647E"/>
    <w:rsid w:val="00C56A77"/>
    <w:rsid w:val="00C5781B"/>
    <w:rsid w:val="00C60E67"/>
    <w:rsid w:val="00C61547"/>
    <w:rsid w:val="00C628E3"/>
    <w:rsid w:val="00C62D07"/>
    <w:rsid w:val="00C63722"/>
    <w:rsid w:val="00C6463E"/>
    <w:rsid w:val="00C654E7"/>
    <w:rsid w:val="00C65941"/>
    <w:rsid w:val="00C67030"/>
    <w:rsid w:val="00C67DB6"/>
    <w:rsid w:val="00C71460"/>
    <w:rsid w:val="00C71C0A"/>
    <w:rsid w:val="00C71D0B"/>
    <w:rsid w:val="00C71EF8"/>
    <w:rsid w:val="00C73432"/>
    <w:rsid w:val="00C74108"/>
    <w:rsid w:val="00C746E3"/>
    <w:rsid w:val="00C76269"/>
    <w:rsid w:val="00C769B5"/>
    <w:rsid w:val="00C76A01"/>
    <w:rsid w:val="00C7700A"/>
    <w:rsid w:val="00C77892"/>
    <w:rsid w:val="00C77D1F"/>
    <w:rsid w:val="00C81366"/>
    <w:rsid w:val="00C8196E"/>
    <w:rsid w:val="00C839A9"/>
    <w:rsid w:val="00C83CA8"/>
    <w:rsid w:val="00C848AA"/>
    <w:rsid w:val="00C84CF7"/>
    <w:rsid w:val="00C85176"/>
    <w:rsid w:val="00C870B2"/>
    <w:rsid w:val="00C87EBB"/>
    <w:rsid w:val="00C87FCC"/>
    <w:rsid w:val="00C90F5F"/>
    <w:rsid w:val="00C914D0"/>
    <w:rsid w:val="00C91901"/>
    <w:rsid w:val="00C93DB9"/>
    <w:rsid w:val="00C94FFF"/>
    <w:rsid w:val="00C96E48"/>
    <w:rsid w:val="00C97B15"/>
    <w:rsid w:val="00CA0494"/>
    <w:rsid w:val="00CA0802"/>
    <w:rsid w:val="00CA1F43"/>
    <w:rsid w:val="00CA2702"/>
    <w:rsid w:val="00CA3353"/>
    <w:rsid w:val="00CA3365"/>
    <w:rsid w:val="00CA39B2"/>
    <w:rsid w:val="00CA7702"/>
    <w:rsid w:val="00CA7D8C"/>
    <w:rsid w:val="00CB1DB4"/>
    <w:rsid w:val="00CB355C"/>
    <w:rsid w:val="00CB3737"/>
    <w:rsid w:val="00CB3890"/>
    <w:rsid w:val="00CB6B0A"/>
    <w:rsid w:val="00CB7FC5"/>
    <w:rsid w:val="00CC19FB"/>
    <w:rsid w:val="00CC20D5"/>
    <w:rsid w:val="00CC4C2E"/>
    <w:rsid w:val="00CC505D"/>
    <w:rsid w:val="00CC6152"/>
    <w:rsid w:val="00CD0F87"/>
    <w:rsid w:val="00CD359F"/>
    <w:rsid w:val="00CD41DF"/>
    <w:rsid w:val="00CD51BA"/>
    <w:rsid w:val="00CD5FD6"/>
    <w:rsid w:val="00CD6A6A"/>
    <w:rsid w:val="00CD7811"/>
    <w:rsid w:val="00CD7D0E"/>
    <w:rsid w:val="00CE0877"/>
    <w:rsid w:val="00CE092F"/>
    <w:rsid w:val="00CE1D8B"/>
    <w:rsid w:val="00CE241D"/>
    <w:rsid w:val="00CE4114"/>
    <w:rsid w:val="00CE4B62"/>
    <w:rsid w:val="00CE4C61"/>
    <w:rsid w:val="00CE4E1A"/>
    <w:rsid w:val="00CE5980"/>
    <w:rsid w:val="00CE7A55"/>
    <w:rsid w:val="00CF031D"/>
    <w:rsid w:val="00CF0623"/>
    <w:rsid w:val="00CF240A"/>
    <w:rsid w:val="00CF2DD2"/>
    <w:rsid w:val="00CF4B8A"/>
    <w:rsid w:val="00D004F2"/>
    <w:rsid w:val="00D00C7C"/>
    <w:rsid w:val="00D02548"/>
    <w:rsid w:val="00D0255E"/>
    <w:rsid w:val="00D02B1D"/>
    <w:rsid w:val="00D02CB3"/>
    <w:rsid w:val="00D03A13"/>
    <w:rsid w:val="00D03A47"/>
    <w:rsid w:val="00D03CBC"/>
    <w:rsid w:val="00D05EED"/>
    <w:rsid w:val="00D07F9F"/>
    <w:rsid w:val="00D117C5"/>
    <w:rsid w:val="00D12355"/>
    <w:rsid w:val="00D13CE7"/>
    <w:rsid w:val="00D13DA1"/>
    <w:rsid w:val="00D13FEA"/>
    <w:rsid w:val="00D151E1"/>
    <w:rsid w:val="00D1580A"/>
    <w:rsid w:val="00D1596C"/>
    <w:rsid w:val="00D160B8"/>
    <w:rsid w:val="00D16C7D"/>
    <w:rsid w:val="00D16EEF"/>
    <w:rsid w:val="00D17D1C"/>
    <w:rsid w:val="00D233BC"/>
    <w:rsid w:val="00D2643E"/>
    <w:rsid w:val="00D266D3"/>
    <w:rsid w:val="00D269CC"/>
    <w:rsid w:val="00D26DCD"/>
    <w:rsid w:val="00D26E48"/>
    <w:rsid w:val="00D3032E"/>
    <w:rsid w:val="00D30F1B"/>
    <w:rsid w:val="00D318E4"/>
    <w:rsid w:val="00D35E04"/>
    <w:rsid w:val="00D36B64"/>
    <w:rsid w:val="00D37465"/>
    <w:rsid w:val="00D40458"/>
    <w:rsid w:val="00D40ED3"/>
    <w:rsid w:val="00D422F2"/>
    <w:rsid w:val="00D423EB"/>
    <w:rsid w:val="00D4268C"/>
    <w:rsid w:val="00D4271C"/>
    <w:rsid w:val="00D42AA1"/>
    <w:rsid w:val="00D44A5C"/>
    <w:rsid w:val="00D44E45"/>
    <w:rsid w:val="00D4531B"/>
    <w:rsid w:val="00D50EA4"/>
    <w:rsid w:val="00D51053"/>
    <w:rsid w:val="00D559DF"/>
    <w:rsid w:val="00D56275"/>
    <w:rsid w:val="00D56688"/>
    <w:rsid w:val="00D574C8"/>
    <w:rsid w:val="00D57A50"/>
    <w:rsid w:val="00D6001E"/>
    <w:rsid w:val="00D60426"/>
    <w:rsid w:val="00D60866"/>
    <w:rsid w:val="00D6319C"/>
    <w:rsid w:val="00D64CE2"/>
    <w:rsid w:val="00D6540F"/>
    <w:rsid w:val="00D656A4"/>
    <w:rsid w:val="00D65F6D"/>
    <w:rsid w:val="00D708D4"/>
    <w:rsid w:val="00D723E0"/>
    <w:rsid w:val="00D744DA"/>
    <w:rsid w:val="00D7579D"/>
    <w:rsid w:val="00D7672D"/>
    <w:rsid w:val="00D76A54"/>
    <w:rsid w:val="00D76DDA"/>
    <w:rsid w:val="00D80DC4"/>
    <w:rsid w:val="00D82D89"/>
    <w:rsid w:val="00D83860"/>
    <w:rsid w:val="00D83DB8"/>
    <w:rsid w:val="00D8559B"/>
    <w:rsid w:val="00D8727E"/>
    <w:rsid w:val="00D90D0B"/>
    <w:rsid w:val="00D9101D"/>
    <w:rsid w:val="00D91AAC"/>
    <w:rsid w:val="00D91DAA"/>
    <w:rsid w:val="00D925BA"/>
    <w:rsid w:val="00D93393"/>
    <w:rsid w:val="00D93553"/>
    <w:rsid w:val="00D95A4B"/>
    <w:rsid w:val="00D963DE"/>
    <w:rsid w:val="00DA01D0"/>
    <w:rsid w:val="00DA058D"/>
    <w:rsid w:val="00DA3569"/>
    <w:rsid w:val="00DA37D6"/>
    <w:rsid w:val="00DA4299"/>
    <w:rsid w:val="00DA5B08"/>
    <w:rsid w:val="00DA5F52"/>
    <w:rsid w:val="00DA6972"/>
    <w:rsid w:val="00DB2FFE"/>
    <w:rsid w:val="00DB3196"/>
    <w:rsid w:val="00DB31C3"/>
    <w:rsid w:val="00DB3CD0"/>
    <w:rsid w:val="00DB5335"/>
    <w:rsid w:val="00DB6FED"/>
    <w:rsid w:val="00DB70D2"/>
    <w:rsid w:val="00DB72FB"/>
    <w:rsid w:val="00DB7D51"/>
    <w:rsid w:val="00DC04B4"/>
    <w:rsid w:val="00DC07B5"/>
    <w:rsid w:val="00DC2125"/>
    <w:rsid w:val="00DC76EE"/>
    <w:rsid w:val="00DD039F"/>
    <w:rsid w:val="00DD0795"/>
    <w:rsid w:val="00DD19AD"/>
    <w:rsid w:val="00DD3484"/>
    <w:rsid w:val="00DD77F7"/>
    <w:rsid w:val="00DD7B3E"/>
    <w:rsid w:val="00DE1FA9"/>
    <w:rsid w:val="00DE328B"/>
    <w:rsid w:val="00DE3437"/>
    <w:rsid w:val="00DE3BAB"/>
    <w:rsid w:val="00DE4F55"/>
    <w:rsid w:val="00DE5E8F"/>
    <w:rsid w:val="00DE603D"/>
    <w:rsid w:val="00DE68EE"/>
    <w:rsid w:val="00DF1122"/>
    <w:rsid w:val="00DF115C"/>
    <w:rsid w:val="00DF1C8C"/>
    <w:rsid w:val="00DF1F35"/>
    <w:rsid w:val="00DF2DC9"/>
    <w:rsid w:val="00DF58B8"/>
    <w:rsid w:val="00DF5B0D"/>
    <w:rsid w:val="00DF630E"/>
    <w:rsid w:val="00DF71AE"/>
    <w:rsid w:val="00E014BE"/>
    <w:rsid w:val="00E01A62"/>
    <w:rsid w:val="00E0387D"/>
    <w:rsid w:val="00E06B37"/>
    <w:rsid w:val="00E12AB2"/>
    <w:rsid w:val="00E14D43"/>
    <w:rsid w:val="00E14ECE"/>
    <w:rsid w:val="00E171A6"/>
    <w:rsid w:val="00E22242"/>
    <w:rsid w:val="00E24059"/>
    <w:rsid w:val="00E25129"/>
    <w:rsid w:val="00E25862"/>
    <w:rsid w:val="00E25B4F"/>
    <w:rsid w:val="00E26D59"/>
    <w:rsid w:val="00E3043C"/>
    <w:rsid w:val="00E3194E"/>
    <w:rsid w:val="00E31963"/>
    <w:rsid w:val="00E32362"/>
    <w:rsid w:val="00E339C9"/>
    <w:rsid w:val="00E33B84"/>
    <w:rsid w:val="00E366BF"/>
    <w:rsid w:val="00E41ABD"/>
    <w:rsid w:val="00E42FAB"/>
    <w:rsid w:val="00E430DD"/>
    <w:rsid w:val="00E454BB"/>
    <w:rsid w:val="00E46776"/>
    <w:rsid w:val="00E472F5"/>
    <w:rsid w:val="00E479BC"/>
    <w:rsid w:val="00E503E2"/>
    <w:rsid w:val="00E50E2B"/>
    <w:rsid w:val="00E5239D"/>
    <w:rsid w:val="00E52972"/>
    <w:rsid w:val="00E532A6"/>
    <w:rsid w:val="00E53E17"/>
    <w:rsid w:val="00E542B5"/>
    <w:rsid w:val="00E54426"/>
    <w:rsid w:val="00E5481F"/>
    <w:rsid w:val="00E573D0"/>
    <w:rsid w:val="00E5754A"/>
    <w:rsid w:val="00E601CA"/>
    <w:rsid w:val="00E608AB"/>
    <w:rsid w:val="00E621FA"/>
    <w:rsid w:val="00E624CC"/>
    <w:rsid w:val="00E62B18"/>
    <w:rsid w:val="00E6417A"/>
    <w:rsid w:val="00E64BA2"/>
    <w:rsid w:val="00E66179"/>
    <w:rsid w:val="00E66190"/>
    <w:rsid w:val="00E66252"/>
    <w:rsid w:val="00E6672F"/>
    <w:rsid w:val="00E66D1B"/>
    <w:rsid w:val="00E71D5C"/>
    <w:rsid w:val="00E72C9A"/>
    <w:rsid w:val="00E736DA"/>
    <w:rsid w:val="00E73E60"/>
    <w:rsid w:val="00E74D1F"/>
    <w:rsid w:val="00E7539D"/>
    <w:rsid w:val="00E77515"/>
    <w:rsid w:val="00E77D88"/>
    <w:rsid w:val="00E80101"/>
    <w:rsid w:val="00E80F45"/>
    <w:rsid w:val="00E81689"/>
    <w:rsid w:val="00E81856"/>
    <w:rsid w:val="00E81C47"/>
    <w:rsid w:val="00E8380C"/>
    <w:rsid w:val="00E85D56"/>
    <w:rsid w:val="00E86763"/>
    <w:rsid w:val="00E90247"/>
    <w:rsid w:val="00E91079"/>
    <w:rsid w:val="00E9271F"/>
    <w:rsid w:val="00E92B2C"/>
    <w:rsid w:val="00E94FAF"/>
    <w:rsid w:val="00E95055"/>
    <w:rsid w:val="00E96572"/>
    <w:rsid w:val="00E97C9D"/>
    <w:rsid w:val="00EA0BC7"/>
    <w:rsid w:val="00EA1ACB"/>
    <w:rsid w:val="00EA22BC"/>
    <w:rsid w:val="00EA2FC3"/>
    <w:rsid w:val="00EA431A"/>
    <w:rsid w:val="00EA5191"/>
    <w:rsid w:val="00EA528F"/>
    <w:rsid w:val="00EA64F7"/>
    <w:rsid w:val="00EA6C86"/>
    <w:rsid w:val="00EA7301"/>
    <w:rsid w:val="00EA7D1C"/>
    <w:rsid w:val="00EB1554"/>
    <w:rsid w:val="00EB1786"/>
    <w:rsid w:val="00EB18F3"/>
    <w:rsid w:val="00EB1FC9"/>
    <w:rsid w:val="00EB26AB"/>
    <w:rsid w:val="00EB2B32"/>
    <w:rsid w:val="00EB3490"/>
    <w:rsid w:val="00EB3622"/>
    <w:rsid w:val="00EB3697"/>
    <w:rsid w:val="00EB4554"/>
    <w:rsid w:val="00EB4574"/>
    <w:rsid w:val="00EB5848"/>
    <w:rsid w:val="00EB6D21"/>
    <w:rsid w:val="00EB732F"/>
    <w:rsid w:val="00EB7C44"/>
    <w:rsid w:val="00EC211C"/>
    <w:rsid w:val="00EC2AA8"/>
    <w:rsid w:val="00EC3322"/>
    <w:rsid w:val="00EC35FB"/>
    <w:rsid w:val="00EC3747"/>
    <w:rsid w:val="00EC4203"/>
    <w:rsid w:val="00EC48C5"/>
    <w:rsid w:val="00EC4A5D"/>
    <w:rsid w:val="00EC5AE5"/>
    <w:rsid w:val="00EC6233"/>
    <w:rsid w:val="00EC6CD1"/>
    <w:rsid w:val="00EC7430"/>
    <w:rsid w:val="00EC7BB3"/>
    <w:rsid w:val="00ED26B3"/>
    <w:rsid w:val="00ED344D"/>
    <w:rsid w:val="00ED56D7"/>
    <w:rsid w:val="00ED70DA"/>
    <w:rsid w:val="00ED751A"/>
    <w:rsid w:val="00ED7EDB"/>
    <w:rsid w:val="00EE1577"/>
    <w:rsid w:val="00EE5A7C"/>
    <w:rsid w:val="00EE6640"/>
    <w:rsid w:val="00EE6F53"/>
    <w:rsid w:val="00EF198D"/>
    <w:rsid w:val="00EF23D2"/>
    <w:rsid w:val="00EF3687"/>
    <w:rsid w:val="00EF36C5"/>
    <w:rsid w:val="00EF3C2E"/>
    <w:rsid w:val="00EF4BF7"/>
    <w:rsid w:val="00EF53F4"/>
    <w:rsid w:val="00EF5942"/>
    <w:rsid w:val="00EF5B72"/>
    <w:rsid w:val="00EF62F4"/>
    <w:rsid w:val="00EF6A5D"/>
    <w:rsid w:val="00EF74A2"/>
    <w:rsid w:val="00F00D3F"/>
    <w:rsid w:val="00F01423"/>
    <w:rsid w:val="00F016AB"/>
    <w:rsid w:val="00F01EB2"/>
    <w:rsid w:val="00F021BC"/>
    <w:rsid w:val="00F03E6E"/>
    <w:rsid w:val="00F05A3B"/>
    <w:rsid w:val="00F05D6A"/>
    <w:rsid w:val="00F06014"/>
    <w:rsid w:val="00F065F1"/>
    <w:rsid w:val="00F068FE"/>
    <w:rsid w:val="00F10299"/>
    <w:rsid w:val="00F1222D"/>
    <w:rsid w:val="00F12AD8"/>
    <w:rsid w:val="00F13EC7"/>
    <w:rsid w:val="00F13F17"/>
    <w:rsid w:val="00F16186"/>
    <w:rsid w:val="00F1679B"/>
    <w:rsid w:val="00F17999"/>
    <w:rsid w:val="00F208BF"/>
    <w:rsid w:val="00F21044"/>
    <w:rsid w:val="00F21FE1"/>
    <w:rsid w:val="00F224EB"/>
    <w:rsid w:val="00F235AB"/>
    <w:rsid w:val="00F23736"/>
    <w:rsid w:val="00F27ABF"/>
    <w:rsid w:val="00F304EF"/>
    <w:rsid w:val="00F310E8"/>
    <w:rsid w:val="00F31330"/>
    <w:rsid w:val="00F320D6"/>
    <w:rsid w:val="00F3234A"/>
    <w:rsid w:val="00F326A9"/>
    <w:rsid w:val="00F3289A"/>
    <w:rsid w:val="00F33C0B"/>
    <w:rsid w:val="00F344A9"/>
    <w:rsid w:val="00F35CFA"/>
    <w:rsid w:val="00F36914"/>
    <w:rsid w:val="00F43EFB"/>
    <w:rsid w:val="00F447E5"/>
    <w:rsid w:val="00F44CF0"/>
    <w:rsid w:val="00F47517"/>
    <w:rsid w:val="00F479C5"/>
    <w:rsid w:val="00F5008E"/>
    <w:rsid w:val="00F516A2"/>
    <w:rsid w:val="00F5276E"/>
    <w:rsid w:val="00F5345E"/>
    <w:rsid w:val="00F53868"/>
    <w:rsid w:val="00F54275"/>
    <w:rsid w:val="00F55CD9"/>
    <w:rsid w:val="00F562EE"/>
    <w:rsid w:val="00F5658E"/>
    <w:rsid w:val="00F56866"/>
    <w:rsid w:val="00F56E3C"/>
    <w:rsid w:val="00F57E80"/>
    <w:rsid w:val="00F607B7"/>
    <w:rsid w:val="00F609A7"/>
    <w:rsid w:val="00F62056"/>
    <w:rsid w:val="00F63BBC"/>
    <w:rsid w:val="00F63E72"/>
    <w:rsid w:val="00F660C8"/>
    <w:rsid w:val="00F66436"/>
    <w:rsid w:val="00F664D8"/>
    <w:rsid w:val="00F66873"/>
    <w:rsid w:val="00F70F7C"/>
    <w:rsid w:val="00F7228C"/>
    <w:rsid w:val="00F73591"/>
    <w:rsid w:val="00F74796"/>
    <w:rsid w:val="00F74A25"/>
    <w:rsid w:val="00F74F2C"/>
    <w:rsid w:val="00F758CE"/>
    <w:rsid w:val="00F76292"/>
    <w:rsid w:val="00F801F6"/>
    <w:rsid w:val="00F81169"/>
    <w:rsid w:val="00F82EFA"/>
    <w:rsid w:val="00F8394E"/>
    <w:rsid w:val="00F83C53"/>
    <w:rsid w:val="00F84DB5"/>
    <w:rsid w:val="00F85521"/>
    <w:rsid w:val="00F85D3E"/>
    <w:rsid w:val="00F87B0E"/>
    <w:rsid w:val="00F90BFE"/>
    <w:rsid w:val="00F921A9"/>
    <w:rsid w:val="00F92801"/>
    <w:rsid w:val="00F95AEE"/>
    <w:rsid w:val="00F97001"/>
    <w:rsid w:val="00FA01D9"/>
    <w:rsid w:val="00FA0329"/>
    <w:rsid w:val="00FA0798"/>
    <w:rsid w:val="00FA1447"/>
    <w:rsid w:val="00FA367F"/>
    <w:rsid w:val="00FA4288"/>
    <w:rsid w:val="00FA44E8"/>
    <w:rsid w:val="00FA4CFC"/>
    <w:rsid w:val="00FA5F05"/>
    <w:rsid w:val="00FA6EA8"/>
    <w:rsid w:val="00FB0623"/>
    <w:rsid w:val="00FB0884"/>
    <w:rsid w:val="00FB0BCE"/>
    <w:rsid w:val="00FC27AB"/>
    <w:rsid w:val="00FC4FE5"/>
    <w:rsid w:val="00FC6173"/>
    <w:rsid w:val="00FD0F6F"/>
    <w:rsid w:val="00FD1773"/>
    <w:rsid w:val="00FD1B50"/>
    <w:rsid w:val="00FD446B"/>
    <w:rsid w:val="00FD645D"/>
    <w:rsid w:val="00FE0B1E"/>
    <w:rsid w:val="00FE1E92"/>
    <w:rsid w:val="00FE6DF8"/>
    <w:rsid w:val="00FE6E02"/>
    <w:rsid w:val="00FF037C"/>
    <w:rsid w:val="00FF051A"/>
    <w:rsid w:val="00FF1EEE"/>
    <w:rsid w:val="00FF364E"/>
    <w:rsid w:val="00FF447A"/>
    <w:rsid w:val="00FF50E0"/>
    <w:rsid w:val="00FF55FD"/>
    <w:rsid w:val="0122ECBB"/>
    <w:rsid w:val="0181A63E"/>
    <w:rsid w:val="01829789"/>
    <w:rsid w:val="019C1D95"/>
    <w:rsid w:val="01BB9875"/>
    <w:rsid w:val="01C8D456"/>
    <w:rsid w:val="02039791"/>
    <w:rsid w:val="0208ED93"/>
    <w:rsid w:val="023E40A8"/>
    <w:rsid w:val="025C5AF6"/>
    <w:rsid w:val="0283D0B1"/>
    <w:rsid w:val="02AA9B34"/>
    <w:rsid w:val="02EA4BA1"/>
    <w:rsid w:val="02F78B8F"/>
    <w:rsid w:val="02FE0635"/>
    <w:rsid w:val="031B92A9"/>
    <w:rsid w:val="034B7AD4"/>
    <w:rsid w:val="0354D23C"/>
    <w:rsid w:val="035B3F0D"/>
    <w:rsid w:val="03B0FC7C"/>
    <w:rsid w:val="03B2107B"/>
    <w:rsid w:val="03BC146A"/>
    <w:rsid w:val="03C344C8"/>
    <w:rsid w:val="03DA82F5"/>
    <w:rsid w:val="03E646EF"/>
    <w:rsid w:val="03FA915F"/>
    <w:rsid w:val="041A7D0A"/>
    <w:rsid w:val="04294190"/>
    <w:rsid w:val="048488C0"/>
    <w:rsid w:val="04895906"/>
    <w:rsid w:val="049F9DB6"/>
    <w:rsid w:val="04E2E616"/>
    <w:rsid w:val="04E428A1"/>
    <w:rsid w:val="04F4187D"/>
    <w:rsid w:val="04FC3072"/>
    <w:rsid w:val="051FB583"/>
    <w:rsid w:val="054E84F6"/>
    <w:rsid w:val="0552042E"/>
    <w:rsid w:val="056CCC8D"/>
    <w:rsid w:val="0572207F"/>
    <w:rsid w:val="058042C5"/>
    <w:rsid w:val="058C25C8"/>
    <w:rsid w:val="05B64D6B"/>
    <w:rsid w:val="05C0D672"/>
    <w:rsid w:val="05C77F0D"/>
    <w:rsid w:val="05E7FDC7"/>
    <w:rsid w:val="0610FFCA"/>
    <w:rsid w:val="062D662E"/>
    <w:rsid w:val="06497FD7"/>
    <w:rsid w:val="066395DC"/>
    <w:rsid w:val="067352BC"/>
    <w:rsid w:val="06797A65"/>
    <w:rsid w:val="06CF7259"/>
    <w:rsid w:val="06E86AB1"/>
    <w:rsid w:val="070DBEC2"/>
    <w:rsid w:val="0772849E"/>
    <w:rsid w:val="07758162"/>
    <w:rsid w:val="07BAD197"/>
    <w:rsid w:val="07ED487D"/>
    <w:rsid w:val="08244B6E"/>
    <w:rsid w:val="0833D5ED"/>
    <w:rsid w:val="084F6557"/>
    <w:rsid w:val="08567076"/>
    <w:rsid w:val="0856D03C"/>
    <w:rsid w:val="08828B03"/>
    <w:rsid w:val="08B2F8AD"/>
    <w:rsid w:val="08C1A4ED"/>
    <w:rsid w:val="08F84C8A"/>
    <w:rsid w:val="091B5B4F"/>
    <w:rsid w:val="092DDF16"/>
    <w:rsid w:val="095994D3"/>
    <w:rsid w:val="095CDCA1"/>
    <w:rsid w:val="0963BB8C"/>
    <w:rsid w:val="09696DAE"/>
    <w:rsid w:val="096FC747"/>
    <w:rsid w:val="09791897"/>
    <w:rsid w:val="0A056284"/>
    <w:rsid w:val="0A1694B2"/>
    <w:rsid w:val="0A4FCC13"/>
    <w:rsid w:val="0A755E27"/>
    <w:rsid w:val="0A7FDF88"/>
    <w:rsid w:val="0ABBA5AD"/>
    <w:rsid w:val="0ADA810B"/>
    <w:rsid w:val="0AEE4394"/>
    <w:rsid w:val="0AFCC01D"/>
    <w:rsid w:val="0B1A36B4"/>
    <w:rsid w:val="0B619D04"/>
    <w:rsid w:val="0B7133D1"/>
    <w:rsid w:val="0B9C0DF1"/>
    <w:rsid w:val="0BB481C4"/>
    <w:rsid w:val="0BD0EF76"/>
    <w:rsid w:val="0BF8D3AC"/>
    <w:rsid w:val="0C0C6692"/>
    <w:rsid w:val="0C0D764F"/>
    <w:rsid w:val="0C4E3725"/>
    <w:rsid w:val="0C54D5EB"/>
    <w:rsid w:val="0C565FA6"/>
    <w:rsid w:val="0C6D423E"/>
    <w:rsid w:val="0C7D6CAD"/>
    <w:rsid w:val="0CE4B73B"/>
    <w:rsid w:val="0CEC3B0E"/>
    <w:rsid w:val="0CF843B8"/>
    <w:rsid w:val="0D26C5C6"/>
    <w:rsid w:val="0D28CBBD"/>
    <w:rsid w:val="0D2A415F"/>
    <w:rsid w:val="0D9B21F4"/>
    <w:rsid w:val="0DA511F3"/>
    <w:rsid w:val="0DA836F3"/>
    <w:rsid w:val="0DD55BC2"/>
    <w:rsid w:val="0E26FF4D"/>
    <w:rsid w:val="0E603354"/>
    <w:rsid w:val="0E6CA0B2"/>
    <w:rsid w:val="0E7FD037"/>
    <w:rsid w:val="0E80E306"/>
    <w:rsid w:val="0E881D87"/>
    <w:rsid w:val="0E93D3EC"/>
    <w:rsid w:val="0E9FFEB5"/>
    <w:rsid w:val="0EBF1555"/>
    <w:rsid w:val="0EC43680"/>
    <w:rsid w:val="0EC7A105"/>
    <w:rsid w:val="0ED3F782"/>
    <w:rsid w:val="0EF1CDC3"/>
    <w:rsid w:val="0F160FA1"/>
    <w:rsid w:val="0F72A8D4"/>
    <w:rsid w:val="0F95BF46"/>
    <w:rsid w:val="0F997981"/>
    <w:rsid w:val="0FEF9144"/>
    <w:rsid w:val="10219D20"/>
    <w:rsid w:val="1035DAC9"/>
    <w:rsid w:val="10567A19"/>
    <w:rsid w:val="106709CA"/>
    <w:rsid w:val="1088DC9C"/>
    <w:rsid w:val="10B1E002"/>
    <w:rsid w:val="10CB3207"/>
    <w:rsid w:val="10CC620B"/>
    <w:rsid w:val="10FE55A6"/>
    <w:rsid w:val="11304E47"/>
    <w:rsid w:val="115CD582"/>
    <w:rsid w:val="119CC0DA"/>
    <w:rsid w:val="11A863FB"/>
    <w:rsid w:val="11BF5042"/>
    <w:rsid w:val="11C06BEE"/>
    <w:rsid w:val="11CBB4DB"/>
    <w:rsid w:val="12840D6F"/>
    <w:rsid w:val="12B1F41E"/>
    <w:rsid w:val="12D75F52"/>
    <w:rsid w:val="12E86002"/>
    <w:rsid w:val="12F40E31"/>
    <w:rsid w:val="1329329E"/>
    <w:rsid w:val="1344345C"/>
    <w:rsid w:val="1390EC30"/>
    <w:rsid w:val="13936F3E"/>
    <w:rsid w:val="13A7334A"/>
    <w:rsid w:val="13A7C368"/>
    <w:rsid w:val="13CB3E7F"/>
    <w:rsid w:val="13D95714"/>
    <w:rsid w:val="13ED066F"/>
    <w:rsid w:val="1401E919"/>
    <w:rsid w:val="142B9081"/>
    <w:rsid w:val="147A33C7"/>
    <w:rsid w:val="149285D1"/>
    <w:rsid w:val="1495D44F"/>
    <w:rsid w:val="14FE5D6F"/>
    <w:rsid w:val="15556850"/>
    <w:rsid w:val="157B65CE"/>
    <w:rsid w:val="157E72FB"/>
    <w:rsid w:val="15B79633"/>
    <w:rsid w:val="1603FF08"/>
    <w:rsid w:val="160DDC73"/>
    <w:rsid w:val="1652841A"/>
    <w:rsid w:val="16876164"/>
    <w:rsid w:val="16AEF809"/>
    <w:rsid w:val="16C969FD"/>
    <w:rsid w:val="1715F10A"/>
    <w:rsid w:val="171E30BD"/>
    <w:rsid w:val="174DB311"/>
    <w:rsid w:val="17582277"/>
    <w:rsid w:val="179110B7"/>
    <w:rsid w:val="17B57AA3"/>
    <w:rsid w:val="1810897D"/>
    <w:rsid w:val="182019DF"/>
    <w:rsid w:val="1833D9ED"/>
    <w:rsid w:val="186B7E64"/>
    <w:rsid w:val="18ADE85A"/>
    <w:rsid w:val="18AF4663"/>
    <w:rsid w:val="18E0CC4E"/>
    <w:rsid w:val="191F2321"/>
    <w:rsid w:val="192161BE"/>
    <w:rsid w:val="1927B901"/>
    <w:rsid w:val="194BB612"/>
    <w:rsid w:val="1956389D"/>
    <w:rsid w:val="19806526"/>
    <w:rsid w:val="198AA0AA"/>
    <w:rsid w:val="19A28F93"/>
    <w:rsid w:val="19D435B8"/>
    <w:rsid w:val="1A0EF366"/>
    <w:rsid w:val="1A1B2F7D"/>
    <w:rsid w:val="1A207CD4"/>
    <w:rsid w:val="1A48A12C"/>
    <w:rsid w:val="1A4A42DE"/>
    <w:rsid w:val="1A4D94F5"/>
    <w:rsid w:val="1A5126EE"/>
    <w:rsid w:val="1A54333E"/>
    <w:rsid w:val="1A7A95CD"/>
    <w:rsid w:val="1A820650"/>
    <w:rsid w:val="1A9DAE1B"/>
    <w:rsid w:val="1A9FA806"/>
    <w:rsid w:val="1AA586F0"/>
    <w:rsid w:val="1AB212BC"/>
    <w:rsid w:val="1ADE7347"/>
    <w:rsid w:val="1AE3725A"/>
    <w:rsid w:val="1B10FC60"/>
    <w:rsid w:val="1B1DF8D1"/>
    <w:rsid w:val="1B29CCBD"/>
    <w:rsid w:val="1B3F2B45"/>
    <w:rsid w:val="1B40649A"/>
    <w:rsid w:val="1B641DF7"/>
    <w:rsid w:val="1BC389BD"/>
    <w:rsid w:val="1C104FCC"/>
    <w:rsid w:val="1C18CE84"/>
    <w:rsid w:val="1C2D6E52"/>
    <w:rsid w:val="1C3DD612"/>
    <w:rsid w:val="1C4C968C"/>
    <w:rsid w:val="1C5D7D43"/>
    <w:rsid w:val="1C8265DD"/>
    <w:rsid w:val="1C8838BE"/>
    <w:rsid w:val="1C967EB6"/>
    <w:rsid w:val="1CA0C7DD"/>
    <w:rsid w:val="1CC54CA7"/>
    <w:rsid w:val="1CC9719F"/>
    <w:rsid w:val="1CDB9036"/>
    <w:rsid w:val="1D18F720"/>
    <w:rsid w:val="1D5C6E02"/>
    <w:rsid w:val="1D7A204F"/>
    <w:rsid w:val="1D7F8E4B"/>
    <w:rsid w:val="1D95537F"/>
    <w:rsid w:val="1DB8805A"/>
    <w:rsid w:val="1E113B49"/>
    <w:rsid w:val="1E2A8AA3"/>
    <w:rsid w:val="1E305595"/>
    <w:rsid w:val="1E350D16"/>
    <w:rsid w:val="1E45A87C"/>
    <w:rsid w:val="1E489D22"/>
    <w:rsid w:val="1E5F1465"/>
    <w:rsid w:val="1E883473"/>
    <w:rsid w:val="1E8BE323"/>
    <w:rsid w:val="1E904C9C"/>
    <w:rsid w:val="1E93FE8D"/>
    <w:rsid w:val="1F0A67B2"/>
    <w:rsid w:val="1F16A2B6"/>
    <w:rsid w:val="1F1A4E5E"/>
    <w:rsid w:val="1F20386E"/>
    <w:rsid w:val="1F31548B"/>
    <w:rsid w:val="1F393995"/>
    <w:rsid w:val="1F517ECD"/>
    <w:rsid w:val="1F85CA08"/>
    <w:rsid w:val="1F94AD96"/>
    <w:rsid w:val="1F9FD8C9"/>
    <w:rsid w:val="1FBB9D79"/>
    <w:rsid w:val="2014757C"/>
    <w:rsid w:val="2018804E"/>
    <w:rsid w:val="203B904A"/>
    <w:rsid w:val="20641A91"/>
    <w:rsid w:val="2071C441"/>
    <w:rsid w:val="20769049"/>
    <w:rsid w:val="20836485"/>
    <w:rsid w:val="20AA9DB9"/>
    <w:rsid w:val="20B27317"/>
    <w:rsid w:val="20BC4F74"/>
    <w:rsid w:val="20D36A37"/>
    <w:rsid w:val="212A8075"/>
    <w:rsid w:val="21356815"/>
    <w:rsid w:val="213C7544"/>
    <w:rsid w:val="215C5567"/>
    <w:rsid w:val="216172CF"/>
    <w:rsid w:val="216D22F5"/>
    <w:rsid w:val="216FC9C1"/>
    <w:rsid w:val="216FD2EB"/>
    <w:rsid w:val="21773AAD"/>
    <w:rsid w:val="217AAD8B"/>
    <w:rsid w:val="21BBD13B"/>
    <w:rsid w:val="21D7A0F1"/>
    <w:rsid w:val="21FBE994"/>
    <w:rsid w:val="221F4233"/>
    <w:rsid w:val="2224BCF5"/>
    <w:rsid w:val="2233A434"/>
    <w:rsid w:val="224ACF8E"/>
    <w:rsid w:val="227067DA"/>
    <w:rsid w:val="22916C2F"/>
    <w:rsid w:val="22928DB1"/>
    <w:rsid w:val="229D6779"/>
    <w:rsid w:val="22A403D1"/>
    <w:rsid w:val="22AF1268"/>
    <w:rsid w:val="22C2F510"/>
    <w:rsid w:val="22C650D6"/>
    <w:rsid w:val="22F68A92"/>
    <w:rsid w:val="22FED99F"/>
    <w:rsid w:val="2325B9CA"/>
    <w:rsid w:val="235CED5E"/>
    <w:rsid w:val="23CBAF86"/>
    <w:rsid w:val="23EDBF81"/>
    <w:rsid w:val="23F10D2B"/>
    <w:rsid w:val="24128B04"/>
    <w:rsid w:val="24248E2B"/>
    <w:rsid w:val="242A2830"/>
    <w:rsid w:val="245C31D0"/>
    <w:rsid w:val="245FD560"/>
    <w:rsid w:val="249EB3C1"/>
    <w:rsid w:val="24CA0868"/>
    <w:rsid w:val="2506FA0D"/>
    <w:rsid w:val="252BAD25"/>
    <w:rsid w:val="254EAEB5"/>
    <w:rsid w:val="25711FB1"/>
    <w:rsid w:val="25898FE2"/>
    <w:rsid w:val="25BAFA13"/>
    <w:rsid w:val="25BEFC61"/>
    <w:rsid w:val="25E927BD"/>
    <w:rsid w:val="25FBEF40"/>
    <w:rsid w:val="2618ED0D"/>
    <w:rsid w:val="26379500"/>
    <w:rsid w:val="26567C90"/>
    <w:rsid w:val="2668F8B3"/>
    <w:rsid w:val="26711FC0"/>
    <w:rsid w:val="2674E096"/>
    <w:rsid w:val="26C5BBF4"/>
    <w:rsid w:val="26D544FB"/>
    <w:rsid w:val="27185EF5"/>
    <w:rsid w:val="2728E0C6"/>
    <w:rsid w:val="273D961C"/>
    <w:rsid w:val="27B313C7"/>
    <w:rsid w:val="27C35681"/>
    <w:rsid w:val="27CC9FEA"/>
    <w:rsid w:val="28055F4E"/>
    <w:rsid w:val="283577F8"/>
    <w:rsid w:val="28588BA8"/>
    <w:rsid w:val="286D7C1A"/>
    <w:rsid w:val="28898FB4"/>
    <w:rsid w:val="28972BFE"/>
    <w:rsid w:val="28B14937"/>
    <w:rsid w:val="28BA8838"/>
    <w:rsid w:val="28C6E2E7"/>
    <w:rsid w:val="28CC0185"/>
    <w:rsid w:val="28E2776E"/>
    <w:rsid w:val="28E5EE75"/>
    <w:rsid w:val="28ED9437"/>
    <w:rsid w:val="291D6133"/>
    <w:rsid w:val="29298B74"/>
    <w:rsid w:val="292BDE68"/>
    <w:rsid w:val="2931277C"/>
    <w:rsid w:val="2958AC71"/>
    <w:rsid w:val="29687399"/>
    <w:rsid w:val="296F64D6"/>
    <w:rsid w:val="29756521"/>
    <w:rsid w:val="29A7F249"/>
    <w:rsid w:val="29DFB474"/>
    <w:rsid w:val="29FE8075"/>
    <w:rsid w:val="2A1E1957"/>
    <w:rsid w:val="2A21C8AD"/>
    <w:rsid w:val="2A49DBD8"/>
    <w:rsid w:val="2AB38670"/>
    <w:rsid w:val="2AD95041"/>
    <w:rsid w:val="2AF6DBB9"/>
    <w:rsid w:val="2B0426E5"/>
    <w:rsid w:val="2B113582"/>
    <w:rsid w:val="2B325A0B"/>
    <w:rsid w:val="2B6402B1"/>
    <w:rsid w:val="2B7B052B"/>
    <w:rsid w:val="2BA13952"/>
    <w:rsid w:val="2BDDE86C"/>
    <w:rsid w:val="2C2445A5"/>
    <w:rsid w:val="2C72F831"/>
    <w:rsid w:val="2C751D95"/>
    <w:rsid w:val="2C7BC9E5"/>
    <w:rsid w:val="2C91F5E5"/>
    <w:rsid w:val="2C975EB1"/>
    <w:rsid w:val="2C9C4564"/>
    <w:rsid w:val="2CD5C0BD"/>
    <w:rsid w:val="2CD9E75B"/>
    <w:rsid w:val="2CE8AF52"/>
    <w:rsid w:val="2D12917C"/>
    <w:rsid w:val="2D1601AB"/>
    <w:rsid w:val="2D3CB5A6"/>
    <w:rsid w:val="2D5251FF"/>
    <w:rsid w:val="2D5F712D"/>
    <w:rsid w:val="2DBC4337"/>
    <w:rsid w:val="2DD419E0"/>
    <w:rsid w:val="2DF21340"/>
    <w:rsid w:val="2E2A1DC9"/>
    <w:rsid w:val="2E45C7C4"/>
    <w:rsid w:val="2E884BDD"/>
    <w:rsid w:val="2E980006"/>
    <w:rsid w:val="2EB2358B"/>
    <w:rsid w:val="2EB34F17"/>
    <w:rsid w:val="2F45CD4F"/>
    <w:rsid w:val="2F4BBA35"/>
    <w:rsid w:val="2F6363E3"/>
    <w:rsid w:val="2F9488D9"/>
    <w:rsid w:val="2FC65EF2"/>
    <w:rsid w:val="2FCC5DA4"/>
    <w:rsid w:val="2FD95AAF"/>
    <w:rsid w:val="2FDB346F"/>
    <w:rsid w:val="2FE8BA72"/>
    <w:rsid w:val="2FF7460F"/>
    <w:rsid w:val="3059CAF4"/>
    <w:rsid w:val="30BBD967"/>
    <w:rsid w:val="30DFB7CC"/>
    <w:rsid w:val="30FE7412"/>
    <w:rsid w:val="31052EDD"/>
    <w:rsid w:val="31124111"/>
    <w:rsid w:val="3121788C"/>
    <w:rsid w:val="313C791C"/>
    <w:rsid w:val="317A5003"/>
    <w:rsid w:val="31B5D163"/>
    <w:rsid w:val="31E3615D"/>
    <w:rsid w:val="322DD752"/>
    <w:rsid w:val="325A53B2"/>
    <w:rsid w:val="326DA44F"/>
    <w:rsid w:val="327895B0"/>
    <w:rsid w:val="327B1F3D"/>
    <w:rsid w:val="3289A8DC"/>
    <w:rsid w:val="328AB7CE"/>
    <w:rsid w:val="32A7E1C7"/>
    <w:rsid w:val="32C1A938"/>
    <w:rsid w:val="32D72C37"/>
    <w:rsid w:val="32E26049"/>
    <w:rsid w:val="330C2317"/>
    <w:rsid w:val="330C8232"/>
    <w:rsid w:val="33310CB0"/>
    <w:rsid w:val="3351A1C4"/>
    <w:rsid w:val="3395EDA2"/>
    <w:rsid w:val="3399E743"/>
    <w:rsid w:val="33B70F36"/>
    <w:rsid w:val="34AEA592"/>
    <w:rsid w:val="34ED7225"/>
    <w:rsid w:val="34EE53F8"/>
    <w:rsid w:val="3522909B"/>
    <w:rsid w:val="352D8215"/>
    <w:rsid w:val="352FF201"/>
    <w:rsid w:val="353136A2"/>
    <w:rsid w:val="354CF883"/>
    <w:rsid w:val="354DAB70"/>
    <w:rsid w:val="35700DDB"/>
    <w:rsid w:val="359381D3"/>
    <w:rsid w:val="35C543D5"/>
    <w:rsid w:val="35EF0918"/>
    <w:rsid w:val="36034609"/>
    <w:rsid w:val="361A79F5"/>
    <w:rsid w:val="36210E02"/>
    <w:rsid w:val="36416742"/>
    <w:rsid w:val="3645EBAB"/>
    <w:rsid w:val="364F50D6"/>
    <w:rsid w:val="3664D194"/>
    <w:rsid w:val="36687C1B"/>
    <w:rsid w:val="36BF32EE"/>
    <w:rsid w:val="36DD933B"/>
    <w:rsid w:val="37336803"/>
    <w:rsid w:val="373E57D1"/>
    <w:rsid w:val="375622FF"/>
    <w:rsid w:val="37611436"/>
    <w:rsid w:val="3768045F"/>
    <w:rsid w:val="377299D9"/>
    <w:rsid w:val="37A9E46D"/>
    <w:rsid w:val="37C742FC"/>
    <w:rsid w:val="37FD5C2C"/>
    <w:rsid w:val="38364FFE"/>
    <w:rsid w:val="38405FD6"/>
    <w:rsid w:val="38702CA5"/>
    <w:rsid w:val="38781E4D"/>
    <w:rsid w:val="388950B9"/>
    <w:rsid w:val="388A8059"/>
    <w:rsid w:val="389F6203"/>
    <w:rsid w:val="38A09CAB"/>
    <w:rsid w:val="38C7DD88"/>
    <w:rsid w:val="38CEA93E"/>
    <w:rsid w:val="38FCE497"/>
    <w:rsid w:val="39262F41"/>
    <w:rsid w:val="396D882D"/>
    <w:rsid w:val="397A4E14"/>
    <w:rsid w:val="39802B6D"/>
    <w:rsid w:val="3982FA6A"/>
    <w:rsid w:val="399038BC"/>
    <w:rsid w:val="399DF1C8"/>
    <w:rsid w:val="39D2EAB0"/>
    <w:rsid w:val="39F81DDD"/>
    <w:rsid w:val="39FCC97C"/>
    <w:rsid w:val="3A014AE9"/>
    <w:rsid w:val="3A4D1701"/>
    <w:rsid w:val="3A70E64B"/>
    <w:rsid w:val="3AA82CF9"/>
    <w:rsid w:val="3AB79704"/>
    <w:rsid w:val="3AC1F423"/>
    <w:rsid w:val="3AC22256"/>
    <w:rsid w:val="3AD0B83A"/>
    <w:rsid w:val="3AE27739"/>
    <w:rsid w:val="3B12DE38"/>
    <w:rsid w:val="3B58693F"/>
    <w:rsid w:val="3B7406DA"/>
    <w:rsid w:val="3B96DE44"/>
    <w:rsid w:val="3BCDF5B0"/>
    <w:rsid w:val="3BE07CB1"/>
    <w:rsid w:val="3BEBDD40"/>
    <w:rsid w:val="3C049351"/>
    <w:rsid w:val="3C08C438"/>
    <w:rsid w:val="3C1EF531"/>
    <w:rsid w:val="3C2F999B"/>
    <w:rsid w:val="3C5DA408"/>
    <w:rsid w:val="3CBD414A"/>
    <w:rsid w:val="3CC282B7"/>
    <w:rsid w:val="3CE7C904"/>
    <w:rsid w:val="3D0468C4"/>
    <w:rsid w:val="3D15390B"/>
    <w:rsid w:val="3D4B2D39"/>
    <w:rsid w:val="3D9DE9E6"/>
    <w:rsid w:val="3DA01D30"/>
    <w:rsid w:val="3DA17180"/>
    <w:rsid w:val="3DACF94F"/>
    <w:rsid w:val="3DE6780D"/>
    <w:rsid w:val="3E1F6AFC"/>
    <w:rsid w:val="3E23EE0F"/>
    <w:rsid w:val="3E2921CE"/>
    <w:rsid w:val="3E4CA687"/>
    <w:rsid w:val="3E63502C"/>
    <w:rsid w:val="3E6B1775"/>
    <w:rsid w:val="3E74233B"/>
    <w:rsid w:val="3E7F4A60"/>
    <w:rsid w:val="3EEA80AF"/>
    <w:rsid w:val="3EF863B5"/>
    <w:rsid w:val="3EFF55EE"/>
    <w:rsid w:val="3F2504B6"/>
    <w:rsid w:val="3F2859CD"/>
    <w:rsid w:val="3F306C70"/>
    <w:rsid w:val="3F60E67F"/>
    <w:rsid w:val="3F65991F"/>
    <w:rsid w:val="3F67B1F5"/>
    <w:rsid w:val="3F91B14B"/>
    <w:rsid w:val="3FC80142"/>
    <w:rsid w:val="3FDC7DD9"/>
    <w:rsid w:val="3FED84D0"/>
    <w:rsid w:val="3FF28A90"/>
    <w:rsid w:val="40280514"/>
    <w:rsid w:val="405C8DE8"/>
    <w:rsid w:val="407BB91E"/>
    <w:rsid w:val="4087A149"/>
    <w:rsid w:val="40929AEF"/>
    <w:rsid w:val="40C03B87"/>
    <w:rsid w:val="40C42A2E"/>
    <w:rsid w:val="41143FAC"/>
    <w:rsid w:val="4135D9E1"/>
    <w:rsid w:val="41894F76"/>
    <w:rsid w:val="41A3D88C"/>
    <w:rsid w:val="41B95541"/>
    <w:rsid w:val="41E8199C"/>
    <w:rsid w:val="4209E2CE"/>
    <w:rsid w:val="42125664"/>
    <w:rsid w:val="425FFA8F"/>
    <w:rsid w:val="4296E71A"/>
    <w:rsid w:val="42AA0D13"/>
    <w:rsid w:val="42AEC782"/>
    <w:rsid w:val="42D77FF8"/>
    <w:rsid w:val="42D8E3BB"/>
    <w:rsid w:val="431420BA"/>
    <w:rsid w:val="431AA548"/>
    <w:rsid w:val="431DF01D"/>
    <w:rsid w:val="432D67A2"/>
    <w:rsid w:val="43594C60"/>
    <w:rsid w:val="4382413C"/>
    <w:rsid w:val="43C0B162"/>
    <w:rsid w:val="43E9FD24"/>
    <w:rsid w:val="43F55C0D"/>
    <w:rsid w:val="440D468C"/>
    <w:rsid w:val="442274AA"/>
    <w:rsid w:val="4435337F"/>
    <w:rsid w:val="4459342F"/>
    <w:rsid w:val="447252E8"/>
    <w:rsid w:val="44A1DD4F"/>
    <w:rsid w:val="44BD00BB"/>
    <w:rsid w:val="44D3E0CB"/>
    <w:rsid w:val="44F3D9A0"/>
    <w:rsid w:val="451E5F96"/>
    <w:rsid w:val="4530BFE2"/>
    <w:rsid w:val="455CA8B0"/>
    <w:rsid w:val="455FDFC5"/>
    <w:rsid w:val="456C2D7D"/>
    <w:rsid w:val="45979B51"/>
    <w:rsid w:val="4598CEE5"/>
    <w:rsid w:val="460C9216"/>
    <w:rsid w:val="4626B814"/>
    <w:rsid w:val="463D3327"/>
    <w:rsid w:val="464FEC98"/>
    <w:rsid w:val="465920F4"/>
    <w:rsid w:val="467749AF"/>
    <w:rsid w:val="46792250"/>
    <w:rsid w:val="46CF18EB"/>
    <w:rsid w:val="4704DA99"/>
    <w:rsid w:val="472A2BA6"/>
    <w:rsid w:val="477CA7B0"/>
    <w:rsid w:val="4787F306"/>
    <w:rsid w:val="4792E047"/>
    <w:rsid w:val="47D6F594"/>
    <w:rsid w:val="4806B9CE"/>
    <w:rsid w:val="48215B15"/>
    <w:rsid w:val="482AD303"/>
    <w:rsid w:val="485AEC0F"/>
    <w:rsid w:val="48652EC1"/>
    <w:rsid w:val="487FEE6D"/>
    <w:rsid w:val="4882866B"/>
    <w:rsid w:val="4889AE60"/>
    <w:rsid w:val="48C53F04"/>
    <w:rsid w:val="48DA769F"/>
    <w:rsid w:val="48DEC1FC"/>
    <w:rsid w:val="48F750FC"/>
    <w:rsid w:val="48FA9591"/>
    <w:rsid w:val="4915D32A"/>
    <w:rsid w:val="491AC098"/>
    <w:rsid w:val="491AFB5E"/>
    <w:rsid w:val="4944A04B"/>
    <w:rsid w:val="4963C9AF"/>
    <w:rsid w:val="4966A420"/>
    <w:rsid w:val="497D49A7"/>
    <w:rsid w:val="49885856"/>
    <w:rsid w:val="4989F07D"/>
    <w:rsid w:val="499B9B31"/>
    <w:rsid w:val="499D5CF6"/>
    <w:rsid w:val="49B3A4C0"/>
    <w:rsid w:val="49CD6A57"/>
    <w:rsid w:val="49E2BDC0"/>
    <w:rsid w:val="49F34019"/>
    <w:rsid w:val="4A3B35D5"/>
    <w:rsid w:val="4A512C94"/>
    <w:rsid w:val="4A60A956"/>
    <w:rsid w:val="4A6C8216"/>
    <w:rsid w:val="4AC36CB2"/>
    <w:rsid w:val="4AEEDD67"/>
    <w:rsid w:val="4B57A094"/>
    <w:rsid w:val="4B7E8E21"/>
    <w:rsid w:val="4BA77AA0"/>
    <w:rsid w:val="4BB0255B"/>
    <w:rsid w:val="4BE0326B"/>
    <w:rsid w:val="4C06DCD5"/>
    <w:rsid w:val="4C16C07B"/>
    <w:rsid w:val="4C1817AC"/>
    <w:rsid w:val="4C44C00D"/>
    <w:rsid w:val="4C4B0A38"/>
    <w:rsid w:val="4C558ABF"/>
    <w:rsid w:val="4C99F88E"/>
    <w:rsid w:val="4CC0891E"/>
    <w:rsid w:val="4CC945FD"/>
    <w:rsid w:val="4CE7BCDB"/>
    <w:rsid w:val="4D030A42"/>
    <w:rsid w:val="4DC566A8"/>
    <w:rsid w:val="4DC95D3B"/>
    <w:rsid w:val="4E1496D2"/>
    <w:rsid w:val="4E158CC0"/>
    <w:rsid w:val="4E1CC61D"/>
    <w:rsid w:val="4E25BB24"/>
    <w:rsid w:val="4E5DE2B6"/>
    <w:rsid w:val="4EB4D1E5"/>
    <w:rsid w:val="4EBCD55D"/>
    <w:rsid w:val="4ECFA050"/>
    <w:rsid w:val="4EECEB05"/>
    <w:rsid w:val="4F41390C"/>
    <w:rsid w:val="4F63ACB8"/>
    <w:rsid w:val="4F964B39"/>
    <w:rsid w:val="4FFA6BBD"/>
    <w:rsid w:val="50550F7E"/>
    <w:rsid w:val="505D155B"/>
    <w:rsid w:val="50797E9A"/>
    <w:rsid w:val="5079EB0B"/>
    <w:rsid w:val="509302CF"/>
    <w:rsid w:val="509AE6AF"/>
    <w:rsid w:val="50AE0B00"/>
    <w:rsid w:val="50CC6027"/>
    <w:rsid w:val="50D3418A"/>
    <w:rsid w:val="50DA4DF8"/>
    <w:rsid w:val="511152DC"/>
    <w:rsid w:val="51758886"/>
    <w:rsid w:val="517A39C8"/>
    <w:rsid w:val="51BEBD29"/>
    <w:rsid w:val="5213D1C5"/>
    <w:rsid w:val="52269DA4"/>
    <w:rsid w:val="526A0010"/>
    <w:rsid w:val="527A7477"/>
    <w:rsid w:val="52AAAFAA"/>
    <w:rsid w:val="531241A7"/>
    <w:rsid w:val="53182B7C"/>
    <w:rsid w:val="5332696C"/>
    <w:rsid w:val="5333EAF8"/>
    <w:rsid w:val="53503C02"/>
    <w:rsid w:val="53529941"/>
    <w:rsid w:val="53643B38"/>
    <w:rsid w:val="5382233D"/>
    <w:rsid w:val="53899777"/>
    <w:rsid w:val="53A26CC4"/>
    <w:rsid w:val="53CA9C4E"/>
    <w:rsid w:val="53D825FA"/>
    <w:rsid w:val="53D8800D"/>
    <w:rsid w:val="53E2140C"/>
    <w:rsid w:val="53ED6772"/>
    <w:rsid w:val="54049D60"/>
    <w:rsid w:val="543E09B0"/>
    <w:rsid w:val="5448B7CE"/>
    <w:rsid w:val="549388E1"/>
    <w:rsid w:val="54997C67"/>
    <w:rsid w:val="549A0097"/>
    <w:rsid w:val="54AC482C"/>
    <w:rsid w:val="54E623A8"/>
    <w:rsid w:val="54E8F906"/>
    <w:rsid w:val="54F9076E"/>
    <w:rsid w:val="54F98A9E"/>
    <w:rsid w:val="54FB4E8F"/>
    <w:rsid w:val="550287F9"/>
    <w:rsid w:val="5529E150"/>
    <w:rsid w:val="552B21DF"/>
    <w:rsid w:val="554A1851"/>
    <w:rsid w:val="5559C2FC"/>
    <w:rsid w:val="55743FC2"/>
    <w:rsid w:val="557F332E"/>
    <w:rsid w:val="55F09780"/>
    <w:rsid w:val="55F53839"/>
    <w:rsid w:val="55F7069B"/>
    <w:rsid w:val="56087562"/>
    <w:rsid w:val="560CED18"/>
    <w:rsid w:val="56230E0B"/>
    <w:rsid w:val="5640D628"/>
    <w:rsid w:val="5693CAEA"/>
    <w:rsid w:val="56BC1C55"/>
    <w:rsid w:val="56C91391"/>
    <w:rsid w:val="56D4A9AF"/>
    <w:rsid w:val="56EE9FB3"/>
    <w:rsid w:val="5702FE36"/>
    <w:rsid w:val="5716BA10"/>
    <w:rsid w:val="57190777"/>
    <w:rsid w:val="571ED131"/>
    <w:rsid w:val="574D84B4"/>
    <w:rsid w:val="574DE59A"/>
    <w:rsid w:val="574FD98B"/>
    <w:rsid w:val="576BD2CE"/>
    <w:rsid w:val="577068BD"/>
    <w:rsid w:val="5792C903"/>
    <w:rsid w:val="57968460"/>
    <w:rsid w:val="579956FE"/>
    <w:rsid w:val="57A497A7"/>
    <w:rsid w:val="57C4A2D5"/>
    <w:rsid w:val="57FA35F5"/>
    <w:rsid w:val="583CE0EC"/>
    <w:rsid w:val="58637B62"/>
    <w:rsid w:val="58855062"/>
    <w:rsid w:val="58AA53CB"/>
    <w:rsid w:val="58AB98CC"/>
    <w:rsid w:val="58B82033"/>
    <w:rsid w:val="58ED4D63"/>
    <w:rsid w:val="59098DAE"/>
    <w:rsid w:val="59535F99"/>
    <w:rsid w:val="5954DF0B"/>
    <w:rsid w:val="59CDFC09"/>
    <w:rsid w:val="5A3CA989"/>
    <w:rsid w:val="5A4593AB"/>
    <w:rsid w:val="5A57C33B"/>
    <w:rsid w:val="5A5B6ACD"/>
    <w:rsid w:val="5A6E4ADC"/>
    <w:rsid w:val="5A773E93"/>
    <w:rsid w:val="5A78B507"/>
    <w:rsid w:val="5AB2CA51"/>
    <w:rsid w:val="5AC188CB"/>
    <w:rsid w:val="5AD10DED"/>
    <w:rsid w:val="5AD1F424"/>
    <w:rsid w:val="5AFD26D6"/>
    <w:rsid w:val="5B185CB0"/>
    <w:rsid w:val="5B3BC9A3"/>
    <w:rsid w:val="5B3D89BC"/>
    <w:rsid w:val="5B471352"/>
    <w:rsid w:val="5B592497"/>
    <w:rsid w:val="5B61D860"/>
    <w:rsid w:val="5B6AD83E"/>
    <w:rsid w:val="5BBBDF47"/>
    <w:rsid w:val="5BC77FDB"/>
    <w:rsid w:val="5BDF1F47"/>
    <w:rsid w:val="5BE6D165"/>
    <w:rsid w:val="5BEB6BD9"/>
    <w:rsid w:val="5C598846"/>
    <w:rsid w:val="5C655F71"/>
    <w:rsid w:val="5CD151B1"/>
    <w:rsid w:val="5CEB7837"/>
    <w:rsid w:val="5D138A70"/>
    <w:rsid w:val="5D52280C"/>
    <w:rsid w:val="5D6F209E"/>
    <w:rsid w:val="5DC032D0"/>
    <w:rsid w:val="5DC3F5FE"/>
    <w:rsid w:val="5DD695B1"/>
    <w:rsid w:val="5DD8672D"/>
    <w:rsid w:val="5E1BEED9"/>
    <w:rsid w:val="5E327A49"/>
    <w:rsid w:val="5E3A7B07"/>
    <w:rsid w:val="5E65D7EE"/>
    <w:rsid w:val="5E74F78F"/>
    <w:rsid w:val="5E874487"/>
    <w:rsid w:val="5EAB3DC5"/>
    <w:rsid w:val="5ECCF863"/>
    <w:rsid w:val="5EEF5BA7"/>
    <w:rsid w:val="5F4B2D7A"/>
    <w:rsid w:val="5F4E0BB7"/>
    <w:rsid w:val="5F64DF4D"/>
    <w:rsid w:val="5F996013"/>
    <w:rsid w:val="5FAB45C9"/>
    <w:rsid w:val="5FBC0BA0"/>
    <w:rsid w:val="600B21DE"/>
    <w:rsid w:val="60426445"/>
    <w:rsid w:val="60434BAB"/>
    <w:rsid w:val="60470E26"/>
    <w:rsid w:val="606ACD4F"/>
    <w:rsid w:val="6079229A"/>
    <w:rsid w:val="60A017F7"/>
    <w:rsid w:val="60A5DF43"/>
    <w:rsid w:val="60A6C160"/>
    <w:rsid w:val="60D8A5BA"/>
    <w:rsid w:val="60E9DC18"/>
    <w:rsid w:val="60F071C2"/>
    <w:rsid w:val="60FEE9A5"/>
    <w:rsid w:val="610027E9"/>
    <w:rsid w:val="6103661B"/>
    <w:rsid w:val="61114DA4"/>
    <w:rsid w:val="611B46EE"/>
    <w:rsid w:val="612DDE61"/>
    <w:rsid w:val="614AE607"/>
    <w:rsid w:val="616BE532"/>
    <w:rsid w:val="61C88D47"/>
    <w:rsid w:val="61C942B2"/>
    <w:rsid w:val="61E39515"/>
    <w:rsid w:val="61EAD29B"/>
    <w:rsid w:val="61F85436"/>
    <w:rsid w:val="621785BF"/>
    <w:rsid w:val="621AC735"/>
    <w:rsid w:val="624DB0D1"/>
    <w:rsid w:val="624E507C"/>
    <w:rsid w:val="62942FA9"/>
    <w:rsid w:val="629634DD"/>
    <w:rsid w:val="629A2548"/>
    <w:rsid w:val="62A6AB47"/>
    <w:rsid w:val="62A8CC7C"/>
    <w:rsid w:val="62C9A329"/>
    <w:rsid w:val="62FF892B"/>
    <w:rsid w:val="633B7E61"/>
    <w:rsid w:val="638A73DB"/>
    <w:rsid w:val="6397B359"/>
    <w:rsid w:val="639BBB58"/>
    <w:rsid w:val="63BF0ABB"/>
    <w:rsid w:val="63F1D648"/>
    <w:rsid w:val="640D5959"/>
    <w:rsid w:val="641EA04E"/>
    <w:rsid w:val="6430000A"/>
    <w:rsid w:val="644A4568"/>
    <w:rsid w:val="64605DAA"/>
    <w:rsid w:val="646125F1"/>
    <w:rsid w:val="647872A6"/>
    <w:rsid w:val="64901DBC"/>
    <w:rsid w:val="64FD0699"/>
    <w:rsid w:val="6526FE1F"/>
    <w:rsid w:val="655CE354"/>
    <w:rsid w:val="6583265A"/>
    <w:rsid w:val="65AF10A6"/>
    <w:rsid w:val="65CBECFD"/>
    <w:rsid w:val="65CCFDDA"/>
    <w:rsid w:val="6609F023"/>
    <w:rsid w:val="660A8F16"/>
    <w:rsid w:val="660EE60B"/>
    <w:rsid w:val="662FBD64"/>
    <w:rsid w:val="664548BB"/>
    <w:rsid w:val="666F6A8A"/>
    <w:rsid w:val="66962EA7"/>
    <w:rsid w:val="66A68BA6"/>
    <w:rsid w:val="66D0A0C3"/>
    <w:rsid w:val="66F98D57"/>
    <w:rsid w:val="67215FC1"/>
    <w:rsid w:val="67239B70"/>
    <w:rsid w:val="6732AFAC"/>
    <w:rsid w:val="67454C0B"/>
    <w:rsid w:val="6750154A"/>
    <w:rsid w:val="675557ED"/>
    <w:rsid w:val="67752DA3"/>
    <w:rsid w:val="678E19C1"/>
    <w:rsid w:val="67C33857"/>
    <w:rsid w:val="67CBF866"/>
    <w:rsid w:val="67EC9729"/>
    <w:rsid w:val="6831FF08"/>
    <w:rsid w:val="6839E186"/>
    <w:rsid w:val="683AD51D"/>
    <w:rsid w:val="6840437B"/>
    <w:rsid w:val="68B3BDAD"/>
    <w:rsid w:val="68B59DBD"/>
    <w:rsid w:val="68DE509F"/>
    <w:rsid w:val="68FB83A7"/>
    <w:rsid w:val="690000BC"/>
    <w:rsid w:val="69140830"/>
    <w:rsid w:val="6933D31F"/>
    <w:rsid w:val="693CC2DF"/>
    <w:rsid w:val="69596F5B"/>
    <w:rsid w:val="698315D4"/>
    <w:rsid w:val="6988BCC4"/>
    <w:rsid w:val="6996B1BE"/>
    <w:rsid w:val="69FDF5FA"/>
    <w:rsid w:val="6A007420"/>
    <w:rsid w:val="6A4D4036"/>
    <w:rsid w:val="6A757066"/>
    <w:rsid w:val="6A8DE1D2"/>
    <w:rsid w:val="6A912451"/>
    <w:rsid w:val="6A975408"/>
    <w:rsid w:val="6A9C0151"/>
    <w:rsid w:val="6A9F418E"/>
    <w:rsid w:val="6ABFDE23"/>
    <w:rsid w:val="6AC5CA3E"/>
    <w:rsid w:val="6AD96193"/>
    <w:rsid w:val="6B00B452"/>
    <w:rsid w:val="6B0909D4"/>
    <w:rsid w:val="6B259804"/>
    <w:rsid w:val="6B2935CB"/>
    <w:rsid w:val="6B469D7A"/>
    <w:rsid w:val="6B5FE8E7"/>
    <w:rsid w:val="6B60997C"/>
    <w:rsid w:val="6B79DC24"/>
    <w:rsid w:val="6BBC68B1"/>
    <w:rsid w:val="6C488151"/>
    <w:rsid w:val="6C546BCA"/>
    <w:rsid w:val="6C5DB2C2"/>
    <w:rsid w:val="6C674338"/>
    <w:rsid w:val="6C80294C"/>
    <w:rsid w:val="6CC9384A"/>
    <w:rsid w:val="6CD44C35"/>
    <w:rsid w:val="6CEA31FC"/>
    <w:rsid w:val="6CEB0A6A"/>
    <w:rsid w:val="6D04B645"/>
    <w:rsid w:val="6D385DB9"/>
    <w:rsid w:val="6D3C563F"/>
    <w:rsid w:val="6D452929"/>
    <w:rsid w:val="6D920E9C"/>
    <w:rsid w:val="6DA7260D"/>
    <w:rsid w:val="6DAC509A"/>
    <w:rsid w:val="6DD9B111"/>
    <w:rsid w:val="6DF3EAFA"/>
    <w:rsid w:val="6DFCE32A"/>
    <w:rsid w:val="6E1169E9"/>
    <w:rsid w:val="6E203EC0"/>
    <w:rsid w:val="6E250A9F"/>
    <w:rsid w:val="6E2F725F"/>
    <w:rsid w:val="6E3C870D"/>
    <w:rsid w:val="6E73A3C8"/>
    <w:rsid w:val="6E919840"/>
    <w:rsid w:val="6E97375E"/>
    <w:rsid w:val="6E9A6AA2"/>
    <w:rsid w:val="6EA719C8"/>
    <w:rsid w:val="6EB83CBC"/>
    <w:rsid w:val="6ED826A0"/>
    <w:rsid w:val="6EDA6F01"/>
    <w:rsid w:val="6EDC2E55"/>
    <w:rsid w:val="6EEF2CAE"/>
    <w:rsid w:val="6F04C2F5"/>
    <w:rsid w:val="6F14916A"/>
    <w:rsid w:val="6F2804DE"/>
    <w:rsid w:val="6F3686E5"/>
    <w:rsid w:val="6F5328AA"/>
    <w:rsid w:val="6F6A1A19"/>
    <w:rsid w:val="6FE04166"/>
    <w:rsid w:val="6FFCA6EE"/>
    <w:rsid w:val="6FFD28F1"/>
    <w:rsid w:val="70002343"/>
    <w:rsid w:val="7000D90C"/>
    <w:rsid w:val="70279F1C"/>
    <w:rsid w:val="70455FC1"/>
    <w:rsid w:val="706465FD"/>
    <w:rsid w:val="708A52AC"/>
    <w:rsid w:val="70F9B0D3"/>
    <w:rsid w:val="71000CA0"/>
    <w:rsid w:val="710B455D"/>
    <w:rsid w:val="710E8312"/>
    <w:rsid w:val="7113B3BD"/>
    <w:rsid w:val="71296B7C"/>
    <w:rsid w:val="71310716"/>
    <w:rsid w:val="71424EEB"/>
    <w:rsid w:val="715786D4"/>
    <w:rsid w:val="715F57A6"/>
    <w:rsid w:val="716A4F16"/>
    <w:rsid w:val="71836B05"/>
    <w:rsid w:val="719A98D0"/>
    <w:rsid w:val="71AB448A"/>
    <w:rsid w:val="71C4D216"/>
    <w:rsid w:val="72134437"/>
    <w:rsid w:val="7217FCFA"/>
    <w:rsid w:val="7248980D"/>
    <w:rsid w:val="7259C951"/>
    <w:rsid w:val="725A19D5"/>
    <w:rsid w:val="7292E04B"/>
    <w:rsid w:val="7293E0D9"/>
    <w:rsid w:val="72A6BC0B"/>
    <w:rsid w:val="72B6B5DF"/>
    <w:rsid w:val="72BE5EE8"/>
    <w:rsid w:val="72C8CC06"/>
    <w:rsid w:val="72D61C4A"/>
    <w:rsid w:val="732C8B8C"/>
    <w:rsid w:val="7383B781"/>
    <w:rsid w:val="73B8C6DB"/>
    <w:rsid w:val="73D5CB2E"/>
    <w:rsid w:val="73E7CF18"/>
    <w:rsid w:val="73F526B5"/>
    <w:rsid w:val="73F68CE8"/>
    <w:rsid w:val="73FA0F61"/>
    <w:rsid w:val="74428C6C"/>
    <w:rsid w:val="7499AF76"/>
    <w:rsid w:val="74AF9809"/>
    <w:rsid w:val="74BBD67D"/>
    <w:rsid w:val="74D44A2F"/>
    <w:rsid w:val="74DDB55B"/>
    <w:rsid w:val="74FF336F"/>
    <w:rsid w:val="7516C15B"/>
    <w:rsid w:val="754692F0"/>
    <w:rsid w:val="75496B80"/>
    <w:rsid w:val="7562FACC"/>
    <w:rsid w:val="75A497EB"/>
    <w:rsid w:val="75C7B672"/>
    <w:rsid w:val="75DEB3F8"/>
    <w:rsid w:val="75DFD8D1"/>
    <w:rsid w:val="75FCD007"/>
    <w:rsid w:val="761F3122"/>
    <w:rsid w:val="76227BF7"/>
    <w:rsid w:val="762A774E"/>
    <w:rsid w:val="763F362D"/>
    <w:rsid w:val="7652CB64"/>
    <w:rsid w:val="767177E5"/>
    <w:rsid w:val="768DFDB2"/>
    <w:rsid w:val="76A34E49"/>
    <w:rsid w:val="76ACBC14"/>
    <w:rsid w:val="76B22BAD"/>
    <w:rsid w:val="76BC8ECB"/>
    <w:rsid w:val="76E3BE02"/>
    <w:rsid w:val="76E9B21A"/>
    <w:rsid w:val="770AABCD"/>
    <w:rsid w:val="77129FF4"/>
    <w:rsid w:val="7739E091"/>
    <w:rsid w:val="774497EE"/>
    <w:rsid w:val="77989181"/>
    <w:rsid w:val="7799A281"/>
    <w:rsid w:val="7808F7E6"/>
    <w:rsid w:val="782228E3"/>
    <w:rsid w:val="782C1352"/>
    <w:rsid w:val="783D3780"/>
    <w:rsid w:val="78564CF8"/>
    <w:rsid w:val="78585F2C"/>
    <w:rsid w:val="78A3BC13"/>
    <w:rsid w:val="78A47B0C"/>
    <w:rsid w:val="78A4D893"/>
    <w:rsid w:val="78BA0A4A"/>
    <w:rsid w:val="78D412D6"/>
    <w:rsid w:val="78D6D6A1"/>
    <w:rsid w:val="78E51318"/>
    <w:rsid w:val="790DDAC4"/>
    <w:rsid w:val="793461E2"/>
    <w:rsid w:val="7989589B"/>
    <w:rsid w:val="7992D32E"/>
    <w:rsid w:val="799424BF"/>
    <w:rsid w:val="7999DE5F"/>
    <w:rsid w:val="79C345FE"/>
    <w:rsid w:val="79E1BC3E"/>
    <w:rsid w:val="79E6E1D4"/>
    <w:rsid w:val="79F634C1"/>
    <w:rsid w:val="7A19F364"/>
    <w:rsid w:val="7A297C7E"/>
    <w:rsid w:val="7A3F0F36"/>
    <w:rsid w:val="7A5C3B0D"/>
    <w:rsid w:val="7A7B8970"/>
    <w:rsid w:val="7A859ADC"/>
    <w:rsid w:val="7A871964"/>
    <w:rsid w:val="7A9CF679"/>
    <w:rsid w:val="7AAAD537"/>
    <w:rsid w:val="7AC0DC25"/>
    <w:rsid w:val="7ACEAFD8"/>
    <w:rsid w:val="7B185A32"/>
    <w:rsid w:val="7B450E47"/>
    <w:rsid w:val="7B45E54D"/>
    <w:rsid w:val="7B467C61"/>
    <w:rsid w:val="7B4E7980"/>
    <w:rsid w:val="7B5EC6C3"/>
    <w:rsid w:val="7B8F5089"/>
    <w:rsid w:val="7B91701A"/>
    <w:rsid w:val="7B91FB99"/>
    <w:rsid w:val="7B962918"/>
    <w:rsid w:val="7B9A225B"/>
    <w:rsid w:val="7BC21571"/>
    <w:rsid w:val="7BCE21D9"/>
    <w:rsid w:val="7BDDAC8F"/>
    <w:rsid w:val="7C0F1497"/>
    <w:rsid w:val="7C169CF8"/>
    <w:rsid w:val="7C47C383"/>
    <w:rsid w:val="7C48FC53"/>
    <w:rsid w:val="7CAABCC9"/>
    <w:rsid w:val="7CB33F26"/>
    <w:rsid w:val="7CDE9557"/>
    <w:rsid w:val="7CF04B64"/>
    <w:rsid w:val="7CF881AC"/>
    <w:rsid w:val="7D0A6C0E"/>
    <w:rsid w:val="7D589068"/>
    <w:rsid w:val="7D8A7D94"/>
    <w:rsid w:val="7DAD8720"/>
    <w:rsid w:val="7DBD0B9F"/>
    <w:rsid w:val="7DF39B28"/>
    <w:rsid w:val="7E0224FD"/>
    <w:rsid w:val="7E0A4536"/>
    <w:rsid w:val="7E3A99A8"/>
    <w:rsid w:val="7E46601A"/>
    <w:rsid w:val="7E5BB658"/>
    <w:rsid w:val="7E81112B"/>
    <w:rsid w:val="7EC91652"/>
    <w:rsid w:val="7ED875F7"/>
    <w:rsid w:val="7EF460C9"/>
    <w:rsid w:val="7F1D9399"/>
    <w:rsid w:val="7F25004B"/>
    <w:rsid w:val="7F3226F2"/>
    <w:rsid w:val="7F838ED6"/>
    <w:rsid w:val="7F96E622"/>
    <w:rsid w:val="7FA15B04"/>
    <w:rsid w:val="7FAC5E94"/>
    <w:rsid w:val="7FB5BD8F"/>
    <w:rsid w:val="7FBCA496"/>
    <w:rsid w:val="7FD137F4"/>
    <w:rsid w:val="7FFD39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C282B7"/>
  <w15:chartTrackingRefBased/>
  <w15:docId w15:val="{19E53880-C7F5-A244-8D03-553EDFFDC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lang w:val="en-AU"/>
    </w:rPr>
  </w:style>
  <w:style w:type="paragraph" w:styleId="Heading1">
    <w:name w:val="heading 1"/>
    <w:basedOn w:val="Normal"/>
    <w:next w:val="Normal"/>
    <w:link w:val="Heading1Char"/>
    <w:uiPriority w:val="9"/>
    <w:qFormat/>
    <w:rsid w:val="002364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7579D"/>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4">
    <w:name w:val="heading 4"/>
    <w:basedOn w:val="Normal"/>
    <w:next w:val="Normal"/>
    <w:link w:val="Heading4Char"/>
    <w:uiPriority w:val="9"/>
    <w:semiHidden/>
    <w:unhideWhenUsed/>
    <w:qFormat/>
    <w:rsid w:val="00B650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unhideWhenUsed/>
    <w:rsid w:val="00381606"/>
    <w:pPr>
      <w:spacing w:line="240" w:lineRule="auto"/>
    </w:pPr>
    <w:rPr>
      <w:rFonts w:ascii="Arial" w:hAnsi="Arial"/>
      <w:sz w:val="20"/>
      <w:szCs w:val="20"/>
    </w:rPr>
  </w:style>
  <w:style w:type="character" w:customStyle="1" w:styleId="CommentTextChar">
    <w:name w:val="Comment Text Char"/>
    <w:basedOn w:val="DefaultParagraphFont"/>
    <w:link w:val="CommentText"/>
    <w:uiPriority w:val="99"/>
    <w:rsid w:val="00381606"/>
    <w:rPr>
      <w:rFonts w:ascii="Arial" w:hAnsi="Arial"/>
      <w:sz w:val="20"/>
      <w:szCs w:val="20"/>
      <w:lang w:val="en-AU"/>
    </w:rPr>
  </w:style>
  <w:style w:type="character" w:styleId="CommentReference">
    <w:name w:val="annotation reference"/>
    <w:basedOn w:val="DefaultParagraphFont"/>
    <w:uiPriority w:val="99"/>
    <w:semiHidden/>
    <w:unhideWhenUsed/>
    <w:rsid w:val="00381606"/>
    <w:rPr>
      <w:sz w:val="16"/>
      <w:szCs w:val="16"/>
    </w:rPr>
  </w:style>
  <w:style w:type="paragraph" w:styleId="CommentSubject">
    <w:name w:val="annotation subject"/>
    <w:basedOn w:val="CommentText"/>
    <w:next w:val="CommentText"/>
    <w:link w:val="CommentSubjectChar"/>
    <w:uiPriority w:val="99"/>
    <w:semiHidden/>
    <w:unhideWhenUsed/>
    <w:rsid w:val="00A6300F"/>
    <w:rPr>
      <w:rFonts w:asciiTheme="minorHAnsi" w:hAnsiTheme="minorHAnsi"/>
      <w:b/>
      <w:bCs/>
      <w:lang w:val="en-US"/>
    </w:rPr>
  </w:style>
  <w:style w:type="character" w:customStyle="1" w:styleId="CommentSubjectChar">
    <w:name w:val="Comment Subject Char"/>
    <w:basedOn w:val="CommentTextChar"/>
    <w:link w:val="CommentSubject"/>
    <w:uiPriority w:val="99"/>
    <w:semiHidden/>
    <w:rsid w:val="00A6300F"/>
    <w:rPr>
      <w:rFonts w:ascii="Arial" w:hAnsi="Arial"/>
      <w:b/>
      <w:bCs/>
      <w:sz w:val="20"/>
      <w:szCs w:val="20"/>
      <w:lang w:val="en-AU"/>
    </w:rPr>
  </w:style>
  <w:style w:type="paragraph" w:styleId="Header">
    <w:name w:val="header"/>
    <w:basedOn w:val="Normal"/>
    <w:link w:val="HeaderChar"/>
    <w:uiPriority w:val="99"/>
    <w:unhideWhenUsed/>
    <w:rsid w:val="000C0C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0CE1"/>
  </w:style>
  <w:style w:type="paragraph" w:styleId="Footer">
    <w:name w:val="footer"/>
    <w:basedOn w:val="Normal"/>
    <w:link w:val="FooterChar"/>
    <w:uiPriority w:val="99"/>
    <w:unhideWhenUsed/>
    <w:rsid w:val="000C0C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0CE1"/>
  </w:style>
  <w:style w:type="character" w:customStyle="1" w:styleId="Heading1Char">
    <w:name w:val="Heading 1 Char"/>
    <w:basedOn w:val="DefaultParagraphFont"/>
    <w:link w:val="Heading1"/>
    <w:uiPriority w:val="9"/>
    <w:rsid w:val="002364CE"/>
    <w:rPr>
      <w:rFonts w:asciiTheme="majorHAnsi" w:eastAsiaTheme="majorEastAsia" w:hAnsiTheme="majorHAnsi" w:cstheme="majorBidi"/>
      <w:color w:val="2F5496" w:themeColor="accent1" w:themeShade="BF"/>
      <w:sz w:val="32"/>
      <w:szCs w:val="32"/>
    </w:rPr>
  </w:style>
  <w:style w:type="paragraph" w:customStyle="1" w:styleId="Heading20">
    <w:name w:val="Heading #2"/>
    <w:basedOn w:val="Heading2"/>
    <w:link w:val="Heading2Char0"/>
    <w:qFormat/>
    <w:rsid w:val="00EF74A2"/>
    <w:pPr>
      <w:pBdr>
        <w:top w:val="single" w:sz="4" w:space="1" w:color="auto"/>
        <w:left w:val="single" w:sz="4" w:space="4" w:color="auto"/>
        <w:bottom w:val="single" w:sz="4" w:space="1" w:color="auto"/>
        <w:right w:val="single" w:sz="4" w:space="4" w:color="auto"/>
      </w:pBdr>
      <w:shd w:val="clear" w:color="auto" w:fill="D9D9D9" w:themeFill="background1" w:themeFillShade="D9"/>
    </w:pPr>
    <w:rPr>
      <w:rFonts w:ascii="Arial" w:hAnsi="Arial" w:cs="Arial"/>
      <w:bCs/>
      <w:color w:val="auto"/>
      <w:sz w:val="24"/>
    </w:rPr>
  </w:style>
  <w:style w:type="character" w:customStyle="1" w:styleId="Heading2Char">
    <w:name w:val="Heading 2 Char"/>
    <w:basedOn w:val="DefaultParagraphFont"/>
    <w:link w:val="Heading2"/>
    <w:uiPriority w:val="9"/>
    <w:semiHidden/>
    <w:rsid w:val="00D7579D"/>
    <w:rPr>
      <w:rFonts w:asciiTheme="majorHAnsi" w:eastAsiaTheme="majorEastAsia" w:hAnsiTheme="majorHAnsi" w:cstheme="majorBidi"/>
      <w:b/>
      <w:color w:val="000000" w:themeColor="text1"/>
      <w:sz w:val="26"/>
      <w:szCs w:val="26"/>
      <w:lang w:val="en-AU"/>
    </w:rPr>
  </w:style>
  <w:style w:type="character" w:customStyle="1" w:styleId="Heading2Char0">
    <w:name w:val="Heading #2 Char"/>
    <w:basedOn w:val="Heading2Char"/>
    <w:link w:val="Heading20"/>
    <w:rsid w:val="00EF74A2"/>
    <w:rPr>
      <w:rFonts w:ascii="Arial" w:eastAsiaTheme="majorEastAsia" w:hAnsi="Arial" w:cs="Arial"/>
      <w:b/>
      <w:bCs/>
      <w:color w:val="000000" w:themeColor="text1"/>
      <w:sz w:val="24"/>
      <w:szCs w:val="26"/>
      <w:shd w:val="clear" w:color="auto" w:fill="D9D9D9" w:themeFill="background1" w:themeFillShade="D9"/>
      <w:lang w:val="en-AU"/>
    </w:rPr>
  </w:style>
  <w:style w:type="paragraph" w:customStyle="1" w:styleId="paragraph">
    <w:name w:val="paragraph"/>
    <w:basedOn w:val="Normal"/>
    <w:rsid w:val="000A16F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0A16F7"/>
  </w:style>
  <w:style w:type="character" w:customStyle="1" w:styleId="eop">
    <w:name w:val="eop"/>
    <w:basedOn w:val="DefaultParagraphFont"/>
    <w:rsid w:val="000A16F7"/>
  </w:style>
  <w:style w:type="character" w:styleId="Hyperlink">
    <w:name w:val="Hyperlink"/>
    <w:basedOn w:val="DefaultParagraphFont"/>
    <w:uiPriority w:val="99"/>
    <w:unhideWhenUsed/>
    <w:rsid w:val="000B227F"/>
    <w:rPr>
      <w:color w:val="0563C1" w:themeColor="hyperlink"/>
      <w:u w:val="single"/>
    </w:rPr>
  </w:style>
  <w:style w:type="character" w:styleId="UnresolvedMention">
    <w:name w:val="Unresolved Mention"/>
    <w:basedOn w:val="DefaultParagraphFont"/>
    <w:uiPriority w:val="99"/>
    <w:semiHidden/>
    <w:unhideWhenUsed/>
    <w:rsid w:val="000B227F"/>
    <w:rPr>
      <w:color w:val="605E5C"/>
      <w:shd w:val="clear" w:color="auto" w:fill="E1DFDD"/>
    </w:rPr>
  </w:style>
  <w:style w:type="paragraph" w:styleId="Revision">
    <w:name w:val="Revision"/>
    <w:hidden/>
    <w:uiPriority w:val="99"/>
    <w:semiHidden/>
    <w:rsid w:val="00926C80"/>
    <w:pPr>
      <w:spacing w:after="0" w:line="240" w:lineRule="auto"/>
    </w:pPr>
  </w:style>
  <w:style w:type="character" w:styleId="PlaceholderText">
    <w:name w:val="Placeholder Text"/>
    <w:basedOn w:val="DefaultParagraphFont"/>
    <w:uiPriority w:val="99"/>
    <w:semiHidden/>
    <w:rsid w:val="00452A12"/>
    <w:rPr>
      <w:color w:val="808080"/>
    </w:rPr>
  </w:style>
  <w:style w:type="character" w:customStyle="1" w:styleId="Heading4Char">
    <w:name w:val="Heading 4 Char"/>
    <w:basedOn w:val="DefaultParagraphFont"/>
    <w:link w:val="Heading4"/>
    <w:uiPriority w:val="9"/>
    <w:rsid w:val="00B65071"/>
    <w:rPr>
      <w:rFonts w:asciiTheme="majorHAnsi" w:eastAsiaTheme="majorEastAsia" w:hAnsiTheme="majorHAnsi" w:cstheme="majorBidi"/>
      <w:i/>
      <w:iCs/>
      <w:color w:val="2F5496" w:themeColor="accent1" w:themeShade="BF"/>
    </w:rPr>
  </w:style>
  <w:style w:type="character" w:customStyle="1" w:styleId="cf01">
    <w:name w:val="cf01"/>
    <w:basedOn w:val="DefaultParagraphFont"/>
    <w:rsid w:val="00B65071"/>
    <w:rPr>
      <w:rFonts w:ascii="Segoe UI" w:hAnsi="Segoe UI" w:cs="Segoe UI" w:hint="default"/>
      <w:sz w:val="18"/>
      <w:szCs w:val="18"/>
    </w:rPr>
  </w:style>
  <w:style w:type="character" w:customStyle="1" w:styleId="cf11">
    <w:name w:val="cf11"/>
    <w:basedOn w:val="DefaultParagraphFont"/>
    <w:rsid w:val="00B65071"/>
    <w:rPr>
      <w:rFonts w:ascii="Segoe UI" w:hAnsi="Segoe UI" w:cs="Segoe UI" w:hint="default"/>
      <w:sz w:val="18"/>
      <w:szCs w:val="18"/>
      <w:shd w:val="clear" w:color="auto" w:fill="FFFFFF"/>
    </w:rPr>
  </w:style>
  <w:style w:type="table" w:styleId="GridTable1Light-Accent5">
    <w:name w:val="Grid Table 1 Light Accent 5"/>
    <w:basedOn w:val="TableNormal"/>
    <w:uiPriority w:val="46"/>
    <w:rsid w:val="00F92801"/>
    <w:pPr>
      <w:spacing w:after="0" w:line="240" w:lineRule="auto"/>
    </w:pPr>
    <w:rPr>
      <w:rFonts w:eastAsiaTheme="minorEastAsia"/>
      <w:lang w:val="en-AU"/>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F63BBC"/>
    <w:pPr>
      <w:outlineLvl w:val="9"/>
    </w:pPr>
  </w:style>
  <w:style w:type="paragraph" w:styleId="TOC2">
    <w:name w:val="toc 2"/>
    <w:basedOn w:val="Normal"/>
    <w:next w:val="Normal"/>
    <w:autoRedefine/>
    <w:uiPriority w:val="39"/>
    <w:unhideWhenUsed/>
    <w:rsid w:val="00F63BBC"/>
    <w:pPr>
      <w:spacing w:after="100"/>
      <w:ind w:left="220"/>
    </w:pPr>
  </w:style>
  <w:style w:type="character" w:styleId="FollowedHyperlink">
    <w:name w:val="FollowedHyperlink"/>
    <w:basedOn w:val="DefaultParagraphFont"/>
    <w:uiPriority w:val="99"/>
    <w:semiHidden/>
    <w:unhideWhenUsed/>
    <w:rsid w:val="00915632"/>
    <w:rPr>
      <w:color w:val="954F72" w:themeColor="followedHyperlink"/>
      <w:u w:val="single"/>
    </w:rPr>
  </w:style>
  <w:style w:type="character" w:styleId="Mention">
    <w:name w:val="Mention"/>
    <w:basedOn w:val="DefaultParagraphFont"/>
    <w:uiPriority w:val="99"/>
    <w:unhideWhenUsed/>
    <w:rsid w:val="00EA64F7"/>
    <w:rPr>
      <w:color w:val="2B579A"/>
      <w:shd w:val="clear" w:color="auto" w:fill="E1DFDD"/>
    </w:rPr>
  </w:style>
  <w:style w:type="character" w:styleId="PageNumber">
    <w:name w:val="page number"/>
    <w:basedOn w:val="DefaultParagraphFont"/>
    <w:uiPriority w:val="99"/>
    <w:semiHidden/>
    <w:unhideWhenUsed/>
    <w:rsid w:val="00212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1069">
      <w:bodyDiv w:val="1"/>
      <w:marLeft w:val="0"/>
      <w:marRight w:val="0"/>
      <w:marTop w:val="0"/>
      <w:marBottom w:val="0"/>
      <w:divBdr>
        <w:top w:val="none" w:sz="0" w:space="0" w:color="auto"/>
        <w:left w:val="none" w:sz="0" w:space="0" w:color="auto"/>
        <w:bottom w:val="none" w:sz="0" w:space="0" w:color="auto"/>
        <w:right w:val="none" w:sz="0" w:space="0" w:color="auto"/>
      </w:divBdr>
      <w:divsChild>
        <w:div w:id="48265755">
          <w:marLeft w:val="0"/>
          <w:marRight w:val="0"/>
          <w:marTop w:val="0"/>
          <w:marBottom w:val="0"/>
          <w:divBdr>
            <w:top w:val="none" w:sz="0" w:space="0" w:color="auto"/>
            <w:left w:val="none" w:sz="0" w:space="0" w:color="auto"/>
            <w:bottom w:val="none" w:sz="0" w:space="0" w:color="auto"/>
            <w:right w:val="none" w:sz="0" w:space="0" w:color="auto"/>
          </w:divBdr>
        </w:div>
        <w:div w:id="743529278">
          <w:marLeft w:val="0"/>
          <w:marRight w:val="0"/>
          <w:marTop w:val="0"/>
          <w:marBottom w:val="0"/>
          <w:divBdr>
            <w:top w:val="none" w:sz="0" w:space="0" w:color="auto"/>
            <w:left w:val="none" w:sz="0" w:space="0" w:color="auto"/>
            <w:bottom w:val="none" w:sz="0" w:space="0" w:color="auto"/>
            <w:right w:val="none" w:sz="0" w:space="0" w:color="auto"/>
          </w:divBdr>
        </w:div>
        <w:div w:id="1103576506">
          <w:marLeft w:val="0"/>
          <w:marRight w:val="0"/>
          <w:marTop w:val="0"/>
          <w:marBottom w:val="0"/>
          <w:divBdr>
            <w:top w:val="none" w:sz="0" w:space="0" w:color="auto"/>
            <w:left w:val="none" w:sz="0" w:space="0" w:color="auto"/>
            <w:bottom w:val="none" w:sz="0" w:space="0" w:color="auto"/>
            <w:right w:val="none" w:sz="0" w:space="0" w:color="auto"/>
          </w:divBdr>
        </w:div>
        <w:div w:id="1771969575">
          <w:marLeft w:val="0"/>
          <w:marRight w:val="0"/>
          <w:marTop w:val="0"/>
          <w:marBottom w:val="0"/>
          <w:divBdr>
            <w:top w:val="none" w:sz="0" w:space="0" w:color="auto"/>
            <w:left w:val="none" w:sz="0" w:space="0" w:color="auto"/>
            <w:bottom w:val="none" w:sz="0" w:space="0" w:color="auto"/>
            <w:right w:val="none" w:sz="0" w:space="0" w:color="auto"/>
          </w:divBdr>
          <w:divsChild>
            <w:div w:id="1574968578">
              <w:marLeft w:val="-75"/>
              <w:marRight w:val="0"/>
              <w:marTop w:val="30"/>
              <w:marBottom w:val="30"/>
              <w:divBdr>
                <w:top w:val="none" w:sz="0" w:space="0" w:color="auto"/>
                <w:left w:val="none" w:sz="0" w:space="0" w:color="auto"/>
                <w:bottom w:val="none" w:sz="0" w:space="0" w:color="auto"/>
                <w:right w:val="none" w:sz="0" w:space="0" w:color="auto"/>
              </w:divBdr>
              <w:divsChild>
                <w:div w:id="17507763">
                  <w:marLeft w:val="0"/>
                  <w:marRight w:val="0"/>
                  <w:marTop w:val="0"/>
                  <w:marBottom w:val="0"/>
                  <w:divBdr>
                    <w:top w:val="none" w:sz="0" w:space="0" w:color="auto"/>
                    <w:left w:val="none" w:sz="0" w:space="0" w:color="auto"/>
                    <w:bottom w:val="none" w:sz="0" w:space="0" w:color="auto"/>
                    <w:right w:val="none" w:sz="0" w:space="0" w:color="auto"/>
                  </w:divBdr>
                  <w:divsChild>
                    <w:div w:id="177155799">
                      <w:marLeft w:val="0"/>
                      <w:marRight w:val="0"/>
                      <w:marTop w:val="0"/>
                      <w:marBottom w:val="0"/>
                      <w:divBdr>
                        <w:top w:val="none" w:sz="0" w:space="0" w:color="auto"/>
                        <w:left w:val="none" w:sz="0" w:space="0" w:color="auto"/>
                        <w:bottom w:val="none" w:sz="0" w:space="0" w:color="auto"/>
                        <w:right w:val="none" w:sz="0" w:space="0" w:color="auto"/>
                      </w:divBdr>
                    </w:div>
                  </w:divsChild>
                </w:div>
                <w:div w:id="35087052">
                  <w:marLeft w:val="0"/>
                  <w:marRight w:val="0"/>
                  <w:marTop w:val="0"/>
                  <w:marBottom w:val="0"/>
                  <w:divBdr>
                    <w:top w:val="none" w:sz="0" w:space="0" w:color="auto"/>
                    <w:left w:val="none" w:sz="0" w:space="0" w:color="auto"/>
                    <w:bottom w:val="none" w:sz="0" w:space="0" w:color="auto"/>
                    <w:right w:val="none" w:sz="0" w:space="0" w:color="auto"/>
                  </w:divBdr>
                  <w:divsChild>
                    <w:div w:id="1181428772">
                      <w:marLeft w:val="0"/>
                      <w:marRight w:val="0"/>
                      <w:marTop w:val="0"/>
                      <w:marBottom w:val="0"/>
                      <w:divBdr>
                        <w:top w:val="none" w:sz="0" w:space="0" w:color="auto"/>
                        <w:left w:val="none" w:sz="0" w:space="0" w:color="auto"/>
                        <w:bottom w:val="none" w:sz="0" w:space="0" w:color="auto"/>
                        <w:right w:val="none" w:sz="0" w:space="0" w:color="auto"/>
                      </w:divBdr>
                    </w:div>
                  </w:divsChild>
                </w:div>
                <w:div w:id="241255652">
                  <w:marLeft w:val="0"/>
                  <w:marRight w:val="0"/>
                  <w:marTop w:val="0"/>
                  <w:marBottom w:val="0"/>
                  <w:divBdr>
                    <w:top w:val="none" w:sz="0" w:space="0" w:color="auto"/>
                    <w:left w:val="none" w:sz="0" w:space="0" w:color="auto"/>
                    <w:bottom w:val="none" w:sz="0" w:space="0" w:color="auto"/>
                    <w:right w:val="none" w:sz="0" w:space="0" w:color="auto"/>
                  </w:divBdr>
                  <w:divsChild>
                    <w:div w:id="1235895775">
                      <w:marLeft w:val="0"/>
                      <w:marRight w:val="0"/>
                      <w:marTop w:val="0"/>
                      <w:marBottom w:val="0"/>
                      <w:divBdr>
                        <w:top w:val="none" w:sz="0" w:space="0" w:color="auto"/>
                        <w:left w:val="none" w:sz="0" w:space="0" w:color="auto"/>
                        <w:bottom w:val="none" w:sz="0" w:space="0" w:color="auto"/>
                        <w:right w:val="none" w:sz="0" w:space="0" w:color="auto"/>
                      </w:divBdr>
                    </w:div>
                  </w:divsChild>
                </w:div>
                <w:div w:id="263346075">
                  <w:marLeft w:val="0"/>
                  <w:marRight w:val="0"/>
                  <w:marTop w:val="0"/>
                  <w:marBottom w:val="0"/>
                  <w:divBdr>
                    <w:top w:val="none" w:sz="0" w:space="0" w:color="auto"/>
                    <w:left w:val="none" w:sz="0" w:space="0" w:color="auto"/>
                    <w:bottom w:val="none" w:sz="0" w:space="0" w:color="auto"/>
                    <w:right w:val="none" w:sz="0" w:space="0" w:color="auto"/>
                  </w:divBdr>
                  <w:divsChild>
                    <w:div w:id="184640729">
                      <w:marLeft w:val="0"/>
                      <w:marRight w:val="0"/>
                      <w:marTop w:val="0"/>
                      <w:marBottom w:val="0"/>
                      <w:divBdr>
                        <w:top w:val="none" w:sz="0" w:space="0" w:color="auto"/>
                        <w:left w:val="none" w:sz="0" w:space="0" w:color="auto"/>
                        <w:bottom w:val="none" w:sz="0" w:space="0" w:color="auto"/>
                        <w:right w:val="none" w:sz="0" w:space="0" w:color="auto"/>
                      </w:divBdr>
                    </w:div>
                  </w:divsChild>
                </w:div>
                <w:div w:id="280040861">
                  <w:marLeft w:val="0"/>
                  <w:marRight w:val="0"/>
                  <w:marTop w:val="0"/>
                  <w:marBottom w:val="0"/>
                  <w:divBdr>
                    <w:top w:val="none" w:sz="0" w:space="0" w:color="auto"/>
                    <w:left w:val="none" w:sz="0" w:space="0" w:color="auto"/>
                    <w:bottom w:val="none" w:sz="0" w:space="0" w:color="auto"/>
                    <w:right w:val="none" w:sz="0" w:space="0" w:color="auto"/>
                  </w:divBdr>
                  <w:divsChild>
                    <w:div w:id="1153378484">
                      <w:marLeft w:val="0"/>
                      <w:marRight w:val="0"/>
                      <w:marTop w:val="0"/>
                      <w:marBottom w:val="0"/>
                      <w:divBdr>
                        <w:top w:val="none" w:sz="0" w:space="0" w:color="auto"/>
                        <w:left w:val="none" w:sz="0" w:space="0" w:color="auto"/>
                        <w:bottom w:val="none" w:sz="0" w:space="0" w:color="auto"/>
                        <w:right w:val="none" w:sz="0" w:space="0" w:color="auto"/>
                      </w:divBdr>
                    </w:div>
                  </w:divsChild>
                </w:div>
                <w:div w:id="400911807">
                  <w:marLeft w:val="0"/>
                  <w:marRight w:val="0"/>
                  <w:marTop w:val="0"/>
                  <w:marBottom w:val="0"/>
                  <w:divBdr>
                    <w:top w:val="none" w:sz="0" w:space="0" w:color="auto"/>
                    <w:left w:val="none" w:sz="0" w:space="0" w:color="auto"/>
                    <w:bottom w:val="none" w:sz="0" w:space="0" w:color="auto"/>
                    <w:right w:val="none" w:sz="0" w:space="0" w:color="auto"/>
                  </w:divBdr>
                  <w:divsChild>
                    <w:div w:id="101999623">
                      <w:marLeft w:val="0"/>
                      <w:marRight w:val="0"/>
                      <w:marTop w:val="0"/>
                      <w:marBottom w:val="0"/>
                      <w:divBdr>
                        <w:top w:val="none" w:sz="0" w:space="0" w:color="auto"/>
                        <w:left w:val="none" w:sz="0" w:space="0" w:color="auto"/>
                        <w:bottom w:val="none" w:sz="0" w:space="0" w:color="auto"/>
                        <w:right w:val="none" w:sz="0" w:space="0" w:color="auto"/>
                      </w:divBdr>
                    </w:div>
                  </w:divsChild>
                </w:div>
                <w:div w:id="500589510">
                  <w:marLeft w:val="0"/>
                  <w:marRight w:val="0"/>
                  <w:marTop w:val="0"/>
                  <w:marBottom w:val="0"/>
                  <w:divBdr>
                    <w:top w:val="none" w:sz="0" w:space="0" w:color="auto"/>
                    <w:left w:val="none" w:sz="0" w:space="0" w:color="auto"/>
                    <w:bottom w:val="none" w:sz="0" w:space="0" w:color="auto"/>
                    <w:right w:val="none" w:sz="0" w:space="0" w:color="auto"/>
                  </w:divBdr>
                  <w:divsChild>
                    <w:div w:id="1071662015">
                      <w:marLeft w:val="0"/>
                      <w:marRight w:val="0"/>
                      <w:marTop w:val="0"/>
                      <w:marBottom w:val="0"/>
                      <w:divBdr>
                        <w:top w:val="none" w:sz="0" w:space="0" w:color="auto"/>
                        <w:left w:val="none" w:sz="0" w:space="0" w:color="auto"/>
                        <w:bottom w:val="none" w:sz="0" w:space="0" w:color="auto"/>
                        <w:right w:val="none" w:sz="0" w:space="0" w:color="auto"/>
                      </w:divBdr>
                    </w:div>
                  </w:divsChild>
                </w:div>
                <w:div w:id="534973421">
                  <w:marLeft w:val="0"/>
                  <w:marRight w:val="0"/>
                  <w:marTop w:val="0"/>
                  <w:marBottom w:val="0"/>
                  <w:divBdr>
                    <w:top w:val="none" w:sz="0" w:space="0" w:color="auto"/>
                    <w:left w:val="none" w:sz="0" w:space="0" w:color="auto"/>
                    <w:bottom w:val="none" w:sz="0" w:space="0" w:color="auto"/>
                    <w:right w:val="none" w:sz="0" w:space="0" w:color="auto"/>
                  </w:divBdr>
                  <w:divsChild>
                    <w:div w:id="255215225">
                      <w:marLeft w:val="0"/>
                      <w:marRight w:val="0"/>
                      <w:marTop w:val="0"/>
                      <w:marBottom w:val="0"/>
                      <w:divBdr>
                        <w:top w:val="none" w:sz="0" w:space="0" w:color="auto"/>
                        <w:left w:val="none" w:sz="0" w:space="0" w:color="auto"/>
                        <w:bottom w:val="none" w:sz="0" w:space="0" w:color="auto"/>
                        <w:right w:val="none" w:sz="0" w:space="0" w:color="auto"/>
                      </w:divBdr>
                    </w:div>
                  </w:divsChild>
                </w:div>
                <w:div w:id="598833188">
                  <w:marLeft w:val="0"/>
                  <w:marRight w:val="0"/>
                  <w:marTop w:val="0"/>
                  <w:marBottom w:val="0"/>
                  <w:divBdr>
                    <w:top w:val="none" w:sz="0" w:space="0" w:color="auto"/>
                    <w:left w:val="none" w:sz="0" w:space="0" w:color="auto"/>
                    <w:bottom w:val="none" w:sz="0" w:space="0" w:color="auto"/>
                    <w:right w:val="none" w:sz="0" w:space="0" w:color="auto"/>
                  </w:divBdr>
                  <w:divsChild>
                    <w:div w:id="705789845">
                      <w:marLeft w:val="0"/>
                      <w:marRight w:val="0"/>
                      <w:marTop w:val="0"/>
                      <w:marBottom w:val="0"/>
                      <w:divBdr>
                        <w:top w:val="none" w:sz="0" w:space="0" w:color="auto"/>
                        <w:left w:val="none" w:sz="0" w:space="0" w:color="auto"/>
                        <w:bottom w:val="none" w:sz="0" w:space="0" w:color="auto"/>
                        <w:right w:val="none" w:sz="0" w:space="0" w:color="auto"/>
                      </w:divBdr>
                    </w:div>
                  </w:divsChild>
                </w:div>
                <w:div w:id="653070868">
                  <w:marLeft w:val="0"/>
                  <w:marRight w:val="0"/>
                  <w:marTop w:val="0"/>
                  <w:marBottom w:val="0"/>
                  <w:divBdr>
                    <w:top w:val="none" w:sz="0" w:space="0" w:color="auto"/>
                    <w:left w:val="none" w:sz="0" w:space="0" w:color="auto"/>
                    <w:bottom w:val="none" w:sz="0" w:space="0" w:color="auto"/>
                    <w:right w:val="none" w:sz="0" w:space="0" w:color="auto"/>
                  </w:divBdr>
                  <w:divsChild>
                    <w:div w:id="1655330773">
                      <w:marLeft w:val="0"/>
                      <w:marRight w:val="0"/>
                      <w:marTop w:val="0"/>
                      <w:marBottom w:val="0"/>
                      <w:divBdr>
                        <w:top w:val="none" w:sz="0" w:space="0" w:color="auto"/>
                        <w:left w:val="none" w:sz="0" w:space="0" w:color="auto"/>
                        <w:bottom w:val="none" w:sz="0" w:space="0" w:color="auto"/>
                        <w:right w:val="none" w:sz="0" w:space="0" w:color="auto"/>
                      </w:divBdr>
                    </w:div>
                  </w:divsChild>
                </w:div>
                <w:div w:id="688337254">
                  <w:marLeft w:val="0"/>
                  <w:marRight w:val="0"/>
                  <w:marTop w:val="0"/>
                  <w:marBottom w:val="0"/>
                  <w:divBdr>
                    <w:top w:val="none" w:sz="0" w:space="0" w:color="auto"/>
                    <w:left w:val="none" w:sz="0" w:space="0" w:color="auto"/>
                    <w:bottom w:val="none" w:sz="0" w:space="0" w:color="auto"/>
                    <w:right w:val="none" w:sz="0" w:space="0" w:color="auto"/>
                  </w:divBdr>
                  <w:divsChild>
                    <w:div w:id="1797524348">
                      <w:marLeft w:val="0"/>
                      <w:marRight w:val="0"/>
                      <w:marTop w:val="0"/>
                      <w:marBottom w:val="0"/>
                      <w:divBdr>
                        <w:top w:val="none" w:sz="0" w:space="0" w:color="auto"/>
                        <w:left w:val="none" w:sz="0" w:space="0" w:color="auto"/>
                        <w:bottom w:val="none" w:sz="0" w:space="0" w:color="auto"/>
                        <w:right w:val="none" w:sz="0" w:space="0" w:color="auto"/>
                      </w:divBdr>
                    </w:div>
                  </w:divsChild>
                </w:div>
                <w:div w:id="790637398">
                  <w:marLeft w:val="0"/>
                  <w:marRight w:val="0"/>
                  <w:marTop w:val="0"/>
                  <w:marBottom w:val="0"/>
                  <w:divBdr>
                    <w:top w:val="none" w:sz="0" w:space="0" w:color="auto"/>
                    <w:left w:val="none" w:sz="0" w:space="0" w:color="auto"/>
                    <w:bottom w:val="none" w:sz="0" w:space="0" w:color="auto"/>
                    <w:right w:val="none" w:sz="0" w:space="0" w:color="auto"/>
                  </w:divBdr>
                  <w:divsChild>
                    <w:div w:id="1694188003">
                      <w:marLeft w:val="0"/>
                      <w:marRight w:val="0"/>
                      <w:marTop w:val="0"/>
                      <w:marBottom w:val="0"/>
                      <w:divBdr>
                        <w:top w:val="none" w:sz="0" w:space="0" w:color="auto"/>
                        <w:left w:val="none" w:sz="0" w:space="0" w:color="auto"/>
                        <w:bottom w:val="none" w:sz="0" w:space="0" w:color="auto"/>
                        <w:right w:val="none" w:sz="0" w:space="0" w:color="auto"/>
                      </w:divBdr>
                    </w:div>
                  </w:divsChild>
                </w:div>
                <w:div w:id="818304224">
                  <w:marLeft w:val="0"/>
                  <w:marRight w:val="0"/>
                  <w:marTop w:val="0"/>
                  <w:marBottom w:val="0"/>
                  <w:divBdr>
                    <w:top w:val="none" w:sz="0" w:space="0" w:color="auto"/>
                    <w:left w:val="none" w:sz="0" w:space="0" w:color="auto"/>
                    <w:bottom w:val="none" w:sz="0" w:space="0" w:color="auto"/>
                    <w:right w:val="none" w:sz="0" w:space="0" w:color="auto"/>
                  </w:divBdr>
                  <w:divsChild>
                    <w:div w:id="530388047">
                      <w:marLeft w:val="0"/>
                      <w:marRight w:val="0"/>
                      <w:marTop w:val="0"/>
                      <w:marBottom w:val="0"/>
                      <w:divBdr>
                        <w:top w:val="none" w:sz="0" w:space="0" w:color="auto"/>
                        <w:left w:val="none" w:sz="0" w:space="0" w:color="auto"/>
                        <w:bottom w:val="none" w:sz="0" w:space="0" w:color="auto"/>
                        <w:right w:val="none" w:sz="0" w:space="0" w:color="auto"/>
                      </w:divBdr>
                    </w:div>
                  </w:divsChild>
                </w:div>
                <w:div w:id="834341913">
                  <w:marLeft w:val="0"/>
                  <w:marRight w:val="0"/>
                  <w:marTop w:val="0"/>
                  <w:marBottom w:val="0"/>
                  <w:divBdr>
                    <w:top w:val="none" w:sz="0" w:space="0" w:color="auto"/>
                    <w:left w:val="none" w:sz="0" w:space="0" w:color="auto"/>
                    <w:bottom w:val="none" w:sz="0" w:space="0" w:color="auto"/>
                    <w:right w:val="none" w:sz="0" w:space="0" w:color="auto"/>
                  </w:divBdr>
                  <w:divsChild>
                    <w:div w:id="742870723">
                      <w:marLeft w:val="0"/>
                      <w:marRight w:val="0"/>
                      <w:marTop w:val="0"/>
                      <w:marBottom w:val="0"/>
                      <w:divBdr>
                        <w:top w:val="none" w:sz="0" w:space="0" w:color="auto"/>
                        <w:left w:val="none" w:sz="0" w:space="0" w:color="auto"/>
                        <w:bottom w:val="none" w:sz="0" w:space="0" w:color="auto"/>
                        <w:right w:val="none" w:sz="0" w:space="0" w:color="auto"/>
                      </w:divBdr>
                    </w:div>
                  </w:divsChild>
                </w:div>
                <w:div w:id="875849036">
                  <w:marLeft w:val="0"/>
                  <w:marRight w:val="0"/>
                  <w:marTop w:val="0"/>
                  <w:marBottom w:val="0"/>
                  <w:divBdr>
                    <w:top w:val="none" w:sz="0" w:space="0" w:color="auto"/>
                    <w:left w:val="none" w:sz="0" w:space="0" w:color="auto"/>
                    <w:bottom w:val="none" w:sz="0" w:space="0" w:color="auto"/>
                    <w:right w:val="none" w:sz="0" w:space="0" w:color="auto"/>
                  </w:divBdr>
                  <w:divsChild>
                    <w:div w:id="1428424822">
                      <w:marLeft w:val="0"/>
                      <w:marRight w:val="0"/>
                      <w:marTop w:val="0"/>
                      <w:marBottom w:val="0"/>
                      <w:divBdr>
                        <w:top w:val="none" w:sz="0" w:space="0" w:color="auto"/>
                        <w:left w:val="none" w:sz="0" w:space="0" w:color="auto"/>
                        <w:bottom w:val="none" w:sz="0" w:space="0" w:color="auto"/>
                        <w:right w:val="none" w:sz="0" w:space="0" w:color="auto"/>
                      </w:divBdr>
                    </w:div>
                  </w:divsChild>
                </w:div>
                <w:div w:id="882913018">
                  <w:marLeft w:val="0"/>
                  <w:marRight w:val="0"/>
                  <w:marTop w:val="0"/>
                  <w:marBottom w:val="0"/>
                  <w:divBdr>
                    <w:top w:val="none" w:sz="0" w:space="0" w:color="auto"/>
                    <w:left w:val="none" w:sz="0" w:space="0" w:color="auto"/>
                    <w:bottom w:val="none" w:sz="0" w:space="0" w:color="auto"/>
                    <w:right w:val="none" w:sz="0" w:space="0" w:color="auto"/>
                  </w:divBdr>
                  <w:divsChild>
                    <w:div w:id="756098916">
                      <w:marLeft w:val="0"/>
                      <w:marRight w:val="0"/>
                      <w:marTop w:val="0"/>
                      <w:marBottom w:val="0"/>
                      <w:divBdr>
                        <w:top w:val="none" w:sz="0" w:space="0" w:color="auto"/>
                        <w:left w:val="none" w:sz="0" w:space="0" w:color="auto"/>
                        <w:bottom w:val="none" w:sz="0" w:space="0" w:color="auto"/>
                        <w:right w:val="none" w:sz="0" w:space="0" w:color="auto"/>
                      </w:divBdr>
                    </w:div>
                  </w:divsChild>
                </w:div>
                <w:div w:id="910969966">
                  <w:marLeft w:val="0"/>
                  <w:marRight w:val="0"/>
                  <w:marTop w:val="0"/>
                  <w:marBottom w:val="0"/>
                  <w:divBdr>
                    <w:top w:val="none" w:sz="0" w:space="0" w:color="auto"/>
                    <w:left w:val="none" w:sz="0" w:space="0" w:color="auto"/>
                    <w:bottom w:val="none" w:sz="0" w:space="0" w:color="auto"/>
                    <w:right w:val="none" w:sz="0" w:space="0" w:color="auto"/>
                  </w:divBdr>
                  <w:divsChild>
                    <w:div w:id="771634975">
                      <w:marLeft w:val="0"/>
                      <w:marRight w:val="0"/>
                      <w:marTop w:val="0"/>
                      <w:marBottom w:val="0"/>
                      <w:divBdr>
                        <w:top w:val="none" w:sz="0" w:space="0" w:color="auto"/>
                        <w:left w:val="none" w:sz="0" w:space="0" w:color="auto"/>
                        <w:bottom w:val="none" w:sz="0" w:space="0" w:color="auto"/>
                        <w:right w:val="none" w:sz="0" w:space="0" w:color="auto"/>
                      </w:divBdr>
                    </w:div>
                  </w:divsChild>
                </w:div>
                <w:div w:id="921909404">
                  <w:marLeft w:val="0"/>
                  <w:marRight w:val="0"/>
                  <w:marTop w:val="0"/>
                  <w:marBottom w:val="0"/>
                  <w:divBdr>
                    <w:top w:val="none" w:sz="0" w:space="0" w:color="auto"/>
                    <w:left w:val="none" w:sz="0" w:space="0" w:color="auto"/>
                    <w:bottom w:val="none" w:sz="0" w:space="0" w:color="auto"/>
                    <w:right w:val="none" w:sz="0" w:space="0" w:color="auto"/>
                  </w:divBdr>
                  <w:divsChild>
                    <w:div w:id="1599214491">
                      <w:marLeft w:val="0"/>
                      <w:marRight w:val="0"/>
                      <w:marTop w:val="0"/>
                      <w:marBottom w:val="0"/>
                      <w:divBdr>
                        <w:top w:val="none" w:sz="0" w:space="0" w:color="auto"/>
                        <w:left w:val="none" w:sz="0" w:space="0" w:color="auto"/>
                        <w:bottom w:val="none" w:sz="0" w:space="0" w:color="auto"/>
                        <w:right w:val="none" w:sz="0" w:space="0" w:color="auto"/>
                      </w:divBdr>
                    </w:div>
                  </w:divsChild>
                </w:div>
                <w:div w:id="942417002">
                  <w:marLeft w:val="0"/>
                  <w:marRight w:val="0"/>
                  <w:marTop w:val="0"/>
                  <w:marBottom w:val="0"/>
                  <w:divBdr>
                    <w:top w:val="none" w:sz="0" w:space="0" w:color="auto"/>
                    <w:left w:val="none" w:sz="0" w:space="0" w:color="auto"/>
                    <w:bottom w:val="none" w:sz="0" w:space="0" w:color="auto"/>
                    <w:right w:val="none" w:sz="0" w:space="0" w:color="auto"/>
                  </w:divBdr>
                  <w:divsChild>
                    <w:div w:id="1589116949">
                      <w:marLeft w:val="0"/>
                      <w:marRight w:val="0"/>
                      <w:marTop w:val="0"/>
                      <w:marBottom w:val="0"/>
                      <w:divBdr>
                        <w:top w:val="none" w:sz="0" w:space="0" w:color="auto"/>
                        <w:left w:val="none" w:sz="0" w:space="0" w:color="auto"/>
                        <w:bottom w:val="none" w:sz="0" w:space="0" w:color="auto"/>
                        <w:right w:val="none" w:sz="0" w:space="0" w:color="auto"/>
                      </w:divBdr>
                    </w:div>
                  </w:divsChild>
                </w:div>
                <w:div w:id="1010642941">
                  <w:marLeft w:val="0"/>
                  <w:marRight w:val="0"/>
                  <w:marTop w:val="0"/>
                  <w:marBottom w:val="0"/>
                  <w:divBdr>
                    <w:top w:val="none" w:sz="0" w:space="0" w:color="auto"/>
                    <w:left w:val="none" w:sz="0" w:space="0" w:color="auto"/>
                    <w:bottom w:val="none" w:sz="0" w:space="0" w:color="auto"/>
                    <w:right w:val="none" w:sz="0" w:space="0" w:color="auto"/>
                  </w:divBdr>
                  <w:divsChild>
                    <w:div w:id="366101403">
                      <w:marLeft w:val="0"/>
                      <w:marRight w:val="0"/>
                      <w:marTop w:val="0"/>
                      <w:marBottom w:val="0"/>
                      <w:divBdr>
                        <w:top w:val="none" w:sz="0" w:space="0" w:color="auto"/>
                        <w:left w:val="none" w:sz="0" w:space="0" w:color="auto"/>
                        <w:bottom w:val="none" w:sz="0" w:space="0" w:color="auto"/>
                        <w:right w:val="none" w:sz="0" w:space="0" w:color="auto"/>
                      </w:divBdr>
                    </w:div>
                  </w:divsChild>
                </w:div>
                <w:div w:id="1045331304">
                  <w:marLeft w:val="0"/>
                  <w:marRight w:val="0"/>
                  <w:marTop w:val="0"/>
                  <w:marBottom w:val="0"/>
                  <w:divBdr>
                    <w:top w:val="none" w:sz="0" w:space="0" w:color="auto"/>
                    <w:left w:val="none" w:sz="0" w:space="0" w:color="auto"/>
                    <w:bottom w:val="none" w:sz="0" w:space="0" w:color="auto"/>
                    <w:right w:val="none" w:sz="0" w:space="0" w:color="auto"/>
                  </w:divBdr>
                  <w:divsChild>
                    <w:div w:id="388845225">
                      <w:marLeft w:val="0"/>
                      <w:marRight w:val="0"/>
                      <w:marTop w:val="0"/>
                      <w:marBottom w:val="0"/>
                      <w:divBdr>
                        <w:top w:val="none" w:sz="0" w:space="0" w:color="auto"/>
                        <w:left w:val="none" w:sz="0" w:space="0" w:color="auto"/>
                        <w:bottom w:val="none" w:sz="0" w:space="0" w:color="auto"/>
                        <w:right w:val="none" w:sz="0" w:space="0" w:color="auto"/>
                      </w:divBdr>
                    </w:div>
                  </w:divsChild>
                </w:div>
                <w:div w:id="1050500327">
                  <w:marLeft w:val="0"/>
                  <w:marRight w:val="0"/>
                  <w:marTop w:val="0"/>
                  <w:marBottom w:val="0"/>
                  <w:divBdr>
                    <w:top w:val="none" w:sz="0" w:space="0" w:color="auto"/>
                    <w:left w:val="none" w:sz="0" w:space="0" w:color="auto"/>
                    <w:bottom w:val="none" w:sz="0" w:space="0" w:color="auto"/>
                    <w:right w:val="none" w:sz="0" w:space="0" w:color="auto"/>
                  </w:divBdr>
                  <w:divsChild>
                    <w:div w:id="685445613">
                      <w:marLeft w:val="0"/>
                      <w:marRight w:val="0"/>
                      <w:marTop w:val="0"/>
                      <w:marBottom w:val="0"/>
                      <w:divBdr>
                        <w:top w:val="none" w:sz="0" w:space="0" w:color="auto"/>
                        <w:left w:val="none" w:sz="0" w:space="0" w:color="auto"/>
                        <w:bottom w:val="none" w:sz="0" w:space="0" w:color="auto"/>
                        <w:right w:val="none" w:sz="0" w:space="0" w:color="auto"/>
                      </w:divBdr>
                    </w:div>
                  </w:divsChild>
                </w:div>
                <w:div w:id="1077629183">
                  <w:marLeft w:val="0"/>
                  <w:marRight w:val="0"/>
                  <w:marTop w:val="0"/>
                  <w:marBottom w:val="0"/>
                  <w:divBdr>
                    <w:top w:val="none" w:sz="0" w:space="0" w:color="auto"/>
                    <w:left w:val="none" w:sz="0" w:space="0" w:color="auto"/>
                    <w:bottom w:val="none" w:sz="0" w:space="0" w:color="auto"/>
                    <w:right w:val="none" w:sz="0" w:space="0" w:color="auto"/>
                  </w:divBdr>
                  <w:divsChild>
                    <w:div w:id="1698584871">
                      <w:marLeft w:val="0"/>
                      <w:marRight w:val="0"/>
                      <w:marTop w:val="0"/>
                      <w:marBottom w:val="0"/>
                      <w:divBdr>
                        <w:top w:val="none" w:sz="0" w:space="0" w:color="auto"/>
                        <w:left w:val="none" w:sz="0" w:space="0" w:color="auto"/>
                        <w:bottom w:val="none" w:sz="0" w:space="0" w:color="auto"/>
                        <w:right w:val="none" w:sz="0" w:space="0" w:color="auto"/>
                      </w:divBdr>
                    </w:div>
                  </w:divsChild>
                </w:div>
                <w:div w:id="1207982674">
                  <w:marLeft w:val="0"/>
                  <w:marRight w:val="0"/>
                  <w:marTop w:val="0"/>
                  <w:marBottom w:val="0"/>
                  <w:divBdr>
                    <w:top w:val="none" w:sz="0" w:space="0" w:color="auto"/>
                    <w:left w:val="none" w:sz="0" w:space="0" w:color="auto"/>
                    <w:bottom w:val="none" w:sz="0" w:space="0" w:color="auto"/>
                    <w:right w:val="none" w:sz="0" w:space="0" w:color="auto"/>
                  </w:divBdr>
                  <w:divsChild>
                    <w:div w:id="1976447415">
                      <w:marLeft w:val="0"/>
                      <w:marRight w:val="0"/>
                      <w:marTop w:val="0"/>
                      <w:marBottom w:val="0"/>
                      <w:divBdr>
                        <w:top w:val="none" w:sz="0" w:space="0" w:color="auto"/>
                        <w:left w:val="none" w:sz="0" w:space="0" w:color="auto"/>
                        <w:bottom w:val="none" w:sz="0" w:space="0" w:color="auto"/>
                        <w:right w:val="none" w:sz="0" w:space="0" w:color="auto"/>
                      </w:divBdr>
                    </w:div>
                  </w:divsChild>
                </w:div>
                <w:div w:id="1272976603">
                  <w:marLeft w:val="0"/>
                  <w:marRight w:val="0"/>
                  <w:marTop w:val="0"/>
                  <w:marBottom w:val="0"/>
                  <w:divBdr>
                    <w:top w:val="none" w:sz="0" w:space="0" w:color="auto"/>
                    <w:left w:val="none" w:sz="0" w:space="0" w:color="auto"/>
                    <w:bottom w:val="none" w:sz="0" w:space="0" w:color="auto"/>
                    <w:right w:val="none" w:sz="0" w:space="0" w:color="auto"/>
                  </w:divBdr>
                  <w:divsChild>
                    <w:div w:id="68118605">
                      <w:marLeft w:val="0"/>
                      <w:marRight w:val="0"/>
                      <w:marTop w:val="0"/>
                      <w:marBottom w:val="0"/>
                      <w:divBdr>
                        <w:top w:val="none" w:sz="0" w:space="0" w:color="auto"/>
                        <w:left w:val="none" w:sz="0" w:space="0" w:color="auto"/>
                        <w:bottom w:val="none" w:sz="0" w:space="0" w:color="auto"/>
                        <w:right w:val="none" w:sz="0" w:space="0" w:color="auto"/>
                      </w:divBdr>
                    </w:div>
                    <w:div w:id="1942908981">
                      <w:marLeft w:val="0"/>
                      <w:marRight w:val="0"/>
                      <w:marTop w:val="0"/>
                      <w:marBottom w:val="0"/>
                      <w:divBdr>
                        <w:top w:val="none" w:sz="0" w:space="0" w:color="auto"/>
                        <w:left w:val="none" w:sz="0" w:space="0" w:color="auto"/>
                        <w:bottom w:val="none" w:sz="0" w:space="0" w:color="auto"/>
                        <w:right w:val="none" w:sz="0" w:space="0" w:color="auto"/>
                      </w:divBdr>
                    </w:div>
                  </w:divsChild>
                </w:div>
                <w:div w:id="1296837589">
                  <w:marLeft w:val="0"/>
                  <w:marRight w:val="0"/>
                  <w:marTop w:val="0"/>
                  <w:marBottom w:val="0"/>
                  <w:divBdr>
                    <w:top w:val="none" w:sz="0" w:space="0" w:color="auto"/>
                    <w:left w:val="none" w:sz="0" w:space="0" w:color="auto"/>
                    <w:bottom w:val="none" w:sz="0" w:space="0" w:color="auto"/>
                    <w:right w:val="none" w:sz="0" w:space="0" w:color="auto"/>
                  </w:divBdr>
                  <w:divsChild>
                    <w:div w:id="1279950295">
                      <w:marLeft w:val="0"/>
                      <w:marRight w:val="0"/>
                      <w:marTop w:val="0"/>
                      <w:marBottom w:val="0"/>
                      <w:divBdr>
                        <w:top w:val="none" w:sz="0" w:space="0" w:color="auto"/>
                        <w:left w:val="none" w:sz="0" w:space="0" w:color="auto"/>
                        <w:bottom w:val="none" w:sz="0" w:space="0" w:color="auto"/>
                        <w:right w:val="none" w:sz="0" w:space="0" w:color="auto"/>
                      </w:divBdr>
                    </w:div>
                  </w:divsChild>
                </w:div>
                <w:div w:id="1299142373">
                  <w:marLeft w:val="0"/>
                  <w:marRight w:val="0"/>
                  <w:marTop w:val="0"/>
                  <w:marBottom w:val="0"/>
                  <w:divBdr>
                    <w:top w:val="none" w:sz="0" w:space="0" w:color="auto"/>
                    <w:left w:val="none" w:sz="0" w:space="0" w:color="auto"/>
                    <w:bottom w:val="none" w:sz="0" w:space="0" w:color="auto"/>
                    <w:right w:val="none" w:sz="0" w:space="0" w:color="auto"/>
                  </w:divBdr>
                  <w:divsChild>
                    <w:div w:id="124588849">
                      <w:marLeft w:val="0"/>
                      <w:marRight w:val="0"/>
                      <w:marTop w:val="0"/>
                      <w:marBottom w:val="0"/>
                      <w:divBdr>
                        <w:top w:val="none" w:sz="0" w:space="0" w:color="auto"/>
                        <w:left w:val="none" w:sz="0" w:space="0" w:color="auto"/>
                        <w:bottom w:val="none" w:sz="0" w:space="0" w:color="auto"/>
                        <w:right w:val="none" w:sz="0" w:space="0" w:color="auto"/>
                      </w:divBdr>
                    </w:div>
                  </w:divsChild>
                </w:div>
                <w:div w:id="1407268656">
                  <w:marLeft w:val="0"/>
                  <w:marRight w:val="0"/>
                  <w:marTop w:val="0"/>
                  <w:marBottom w:val="0"/>
                  <w:divBdr>
                    <w:top w:val="none" w:sz="0" w:space="0" w:color="auto"/>
                    <w:left w:val="none" w:sz="0" w:space="0" w:color="auto"/>
                    <w:bottom w:val="none" w:sz="0" w:space="0" w:color="auto"/>
                    <w:right w:val="none" w:sz="0" w:space="0" w:color="auto"/>
                  </w:divBdr>
                  <w:divsChild>
                    <w:div w:id="2140294975">
                      <w:marLeft w:val="0"/>
                      <w:marRight w:val="0"/>
                      <w:marTop w:val="0"/>
                      <w:marBottom w:val="0"/>
                      <w:divBdr>
                        <w:top w:val="none" w:sz="0" w:space="0" w:color="auto"/>
                        <w:left w:val="none" w:sz="0" w:space="0" w:color="auto"/>
                        <w:bottom w:val="none" w:sz="0" w:space="0" w:color="auto"/>
                        <w:right w:val="none" w:sz="0" w:space="0" w:color="auto"/>
                      </w:divBdr>
                    </w:div>
                  </w:divsChild>
                </w:div>
                <w:div w:id="1535269317">
                  <w:marLeft w:val="0"/>
                  <w:marRight w:val="0"/>
                  <w:marTop w:val="0"/>
                  <w:marBottom w:val="0"/>
                  <w:divBdr>
                    <w:top w:val="none" w:sz="0" w:space="0" w:color="auto"/>
                    <w:left w:val="none" w:sz="0" w:space="0" w:color="auto"/>
                    <w:bottom w:val="none" w:sz="0" w:space="0" w:color="auto"/>
                    <w:right w:val="none" w:sz="0" w:space="0" w:color="auto"/>
                  </w:divBdr>
                  <w:divsChild>
                    <w:div w:id="142697431">
                      <w:marLeft w:val="0"/>
                      <w:marRight w:val="0"/>
                      <w:marTop w:val="0"/>
                      <w:marBottom w:val="0"/>
                      <w:divBdr>
                        <w:top w:val="none" w:sz="0" w:space="0" w:color="auto"/>
                        <w:left w:val="none" w:sz="0" w:space="0" w:color="auto"/>
                        <w:bottom w:val="none" w:sz="0" w:space="0" w:color="auto"/>
                        <w:right w:val="none" w:sz="0" w:space="0" w:color="auto"/>
                      </w:divBdr>
                    </w:div>
                  </w:divsChild>
                </w:div>
                <w:div w:id="1553035676">
                  <w:marLeft w:val="0"/>
                  <w:marRight w:val="0"/>
                  <w:marTop w:val="0"/>
                  <w:marBottom w:val="0"/>
                  <w:divBdr>
                    <w:top w:val="none" w:sz="0" w:space="0" w:color="auto"/>
                    <w:left w:val="none" w:sz="0" w:space="0" w:color="auto"/>
                    <w:bottom w:val="none" w:sz="0" w:space="0" w:color="auto"/>
                    <w:right w:val="none" w:sz="0" w:space="0" w:color="auto"/>
                  </w:divBdr>
                  <w:divsChild>
                    <w:div w:id="2081712097">
                      <w:marLeft w:val="0"/>
                      <w:marRight w:val="0"/>
                      <w:marTop w:val="0"/>
                      <w:marBottom w:val="0"/>
                      <w:divBdr>
                        <w:top w:val="none" w:sz="0" w:space="0" w:color="auto"/>
                        <w:left w:val="none" w:sz="0" w:space="0" w:color="auto"/>
                        <w:bottom w:val="none" w:sz="0" w:space="0" w:color="auto"/>
                        <w:right w:val="none" w:sz="0" w:space="0" w:color="auto"/>
                      </w:divBdr>
                    </w:div>
                  </w:divsChild>
                </w:div>
                <w:div w:id="1601642487">
                  <w:marLeft w:val="0"/>
                  <w:marRight w:val="0"/>
                  <w:marTop w:val="0"/>
                  <w:marBottom w:val="0"/>
                  <w:divBdr>
                    <w:top w:val="none" w:sz="0" w:space="0" w:color="auto"/>
                    <w:left w:val="none" w:sz="0" w:space="0" w:color="auto"/>
                    <w:bottom w:val="none" w:sz="0" w:space="0" w:color="auto"/>
                    <w:right w:val="none" w:sz="0" w:space="0" w:color="auto"/>
                  </w:divBdr>
                  <w:divsChild>
                    <w:div w:id="1012493989">
                      <w:marLeft w:val="0"/>
                      <w:marRight w:val="0"/>
                      <w:marTop w:val="0"/>
                      <w:marBottom w:val="0"/>
                      <w:divBdr>
                        <w:top w:val="none" w:sz="0" w:space="0" w:color="auto"/>
                        <w:left w:val="none" w:sz="0" w:space="0" w:color="auto"/>
                        <w:bottom w:val="none" w:sz="0" w:space="0" w:color="auto"/>
                        <w:right w:val="none" w:sz="0" w:space="0" w:color="auto"/>
                      </w:divBdr>
                    </w:div>
                  </w:divsChild>
                </w:div>
                <w:div w:id="1643001215">
                  <w:marLeft w:val="0"/>
                  <w:marRight w:val="0"/>
                  <w:marTop w:val="0"/>
                  <w:marBottom w:val="0"/>
                  <w:divBdr>
                    <w:top w:val="none" w:sz="0" w:space="0" w:color="auto"/>
                    <w:left w:val="none" w:sz="0" w:space="0" w:color="auto"/>
                    <w:bottom w:val="none" w:sz="0" w:space="0" w:color="auto"/>
                    <w:right w:val="none" w:sz="0" w:space="0" w:color="auto"/>
                  </w:divBdr>
                  <w:divsChild>
                    <w:div w:id="739519931">
                      <w:marLeft w:val="0"/>
                      <w:marRight w:val="0"/>
                      <w:marTop w:val="0"/>
                      <w:marBottom w:val="0"/>
                      <w:divBdr>
                        <w:top w:val="none" w:sz="0" w:space="0" w:color="auto"/>
                        <w:left w:val="none" w:sz="0" w:space="0" w:color="auto"/>
                        <w:bottom w:val="none" w:sz="0" w:space="0" w:color="auto"/>
                        <w:right w:val="none" w:sz="0" w:space="0" w:color="auto"/>
                      </w:divBdr>
                    </w:div>
                  </w:divsChild>
                </w:div>
                <w:div w:id="1673020399">
                  <w:marLeft w:val="0"/>
                  <w:marRight w:val="0"/>
                  <w:marTop w:val="0"/>
                  <w:marBottom w:val="0"/>
                  <w:divBdr>
                    <w:top w:val="none" w:sz="0" w:space="0" w:color="auto"/>
                    <w:left w:val="none" w:sz="0" w:space="0" w:color="auto"/>
                    <w:bottom w:val="none" w:sz="0" w:space="0" w:color="auto"/>
                    <w:right w:val="none" w:sz="0" w:space="0" w:color="auto"/>
                  </w:divBdr>
                  <w:divsChild>
                    <w:div w:id="440078873">
                      <w:marLeft w:val="0"/>
                      <w:marRight w:val="0"/>
                      <w:marTop w:val="0"/>
                      <w:marBottom w:val="0"/>
                      <w:divBdr>
                        <w:top w:val="none" w:sz="0" w:space="0" w:color="auto"/>
                        <w:left w:val="none" w:sz="0" w:space="0" w:color="auto"/>
                        <w:bottom w:val="none" w:sz="0" w:space="0" w:color="auto"/>
                        <w:right w:val="none" w:sz="0" w:space="0" w:color="auto"/>
                      </w:divBdr>
                    </w:div>
                  </w:divsChild>
                </w:div>
                <w:div w:id="1676036448">
                  <w:marLeft w:val="0"/>
                  <w:marRight w:val="0"/>
                  <w:marTop w:val="0"/>
                  <w:marBottom w:val="0"/>
                  <w:divBdr>
                    <w:top w:val="none" w:sz="0" w:space="0" w:color="auto"/>
                    <w:left w:val="none" w:sz="0" w:space="0" w:color="auto"/>
                    <w:bottom w:val="none" w:sz="0" w:space="0" w:color="auto"/>
                    <w:right w:val="none" w:sz="0" w:space="0" w:color="auto"/>
                  </w:divBdr>
                  <w:divsChild>
                    <w:div w:id="286009740">
                      <w:marLeft w:val="0"/>
                      <w:marRight w:val="0"/>
                      <w:marTop w:val="0"/>
                      <w:marBottom w:val="0"/>
                      <w:divBdr>
                        <w:top w:val="none" w:sz="0" w:space="0" w:color="auto"/>
                        <w:left w:val="none" w:sz="0" w:space="0" w:color="auto"/>
                        <w:bottom w:val="none" w:sz="0" w:space="0" w:color="auto"/>
                        <w:right w:val="none" w:sz="0" w:space="0" w:color="auto"/>
                      </w:divBdr>
                    </w:div>
                  </w:divsChild>
                </w:div>
                <w:div w:id="1692606951">
                  <w:marLeft w:val="0"/>
                  <w:marRight w:val="0"/>
                  <w:marTop w:val="0"/>
                  <w:marBottom w:val="0"/>
                  <w:divBdr>
                    <w:top w:val="none" w:sz="0" w:space="0" w:color="auto"/>
                    <w:left w:val="none" w:sz="0" w:space="0" w:color="auto"/>
                    <w:bottom w:val="none" w:sz="0" w:space="0" w:color="auto"/>
                    <w:right w:val="none" w:sz="0" w:space="0" w:color="auto"/>
                  </w:divBdr>
                  <w:divsChild>
                    <w:div w:id="1914852410">
                      <w:marLeft w:val="0"/>
                      <w:marRight w:val="0"/>
                      <w:marTop w:val="0"/>
                      <w:marBottom w:val="0"/>
                      <w:divBdr>
                        <w:top w:val="none" w:sz="0" w:space="0" w:color="auto"/>
                        <w:left w:val="none" w:sz="0" w:space="0" w:color="auto"/>
                        <w:bottom w:val="none" w:sz="0" w:space="0" w:color="auto"/>
                        <w:right w:val="none" w:sz="0" w:space="0" w:color="auto"/>
                      </w:divBdr>
                    </w:div>
                  </w:divsChild>
                </w:div>
                <w:div w:id="1774323762">
                  <w:marLeft w:val="0"/>
                  <w:marRight w:val="0"/>
                  <w:marTop w:val="0"/>
                  <w:marBottom w:val="0"/>
                  <w:divBdr>
                    <w:top w:val="none" w:sz="0" w:space="0" w:color="auto"/>
                    <w:left w:val="none" w:sz="0" w:space="0" w:color="auto"/>
                    <w:bottom w:val="none" w:sz="0" w:space="0" w:color="auto"/>
                    <w:right w:val="none" w:sz="0" w:space="0" w:color="auto"/>
                  </w:divBdr>
                  <w:divsChild>
                    <w:div w:id="1104687404">
                      <w:marLeft w:val="0"/>
                      <w:marRight w:val="0"/>
                      <w:marTop w:val="0"/>
                      <w:marBottom w:val="0"/>
                      <w:divBdr>
                        <w:top w:val="none" w:sz="0" w:space="0" w:color="auto"/>
                        <w:left w:val="none" w:sz="0" w:space="0" w:color="auto"/>
                        <w:bottom w:val="none" w:sz="0" w:space="0" w:color="auto"/>
                        <w:right w:val="none" w:sz="0" w:space="0" w:color="auto"/>
                      </w:divBdr>
                    </w:div>
                  </w:divsChild>
                </w:div>
                <w:div w:id="1825855099">
                  <w:marLeft w:val="0"/>
                  <w:marRight w:val="0"/>
                  <w:marTop w:val="0"/>
                  <w:marBottom w:val="0"/>
                  <w:divBdr>
                    <w:top w:val="none" w:sz="0" w:space="0" w:color="auto"/>
                    <w:left w:val="none" w:sz="0" w:space="0" w:color="auto"/>
                    <w:bottom w:val="none" w:sz="0" w:space="0" w:color="auto"/>
                    <w:right w:val="none" w:sz="0" w:space="0" w:color="auto"/>
                  </w:divBdr>
                  <w:divsChild>
                    <w:div w:id="924532693">
                      <w:marLeft w:val="0"/>
                      <w:marRight w:val="0"/>
                      <w:marTop w:val="0"/>
                      <w:marBottom w:val="0"/>
                      <w:divBdr>
                        <w:top w:val="none" w:sz="0" w:space="0" w:color="auto"/>
                        <w:left w:val="none" w:sz="0" w:space="0" w:color="auto"/>
                        <w:bottom w:val="none" w:sz="0" w:space="0" w:color="auto"/>
                        <w:right w:val="none" w:sz="0" w:space="0" w:color="auto"/>
                      </w:divBdr>
                    </w:div>
                  </w:divsChild>
                </w:div>
                <w:div w:id="1862282140">
                  <w:marLeft w:val="0"/>
                  <w:marRight w:val="0"/>
                  <w:marTop w:val="0"/>
                  <w:marBottom w:val="0"/>
                  <w:divBdr>
                    <w:top w:val="none" w:sz="0" w:space="0" w:color="auto"/>
                    <w:left w:val="none" w:sz="0" w:space="0" w:color="auto"/>
                    <w:bottom w:val="none" w:sz="0" w:space="0" w:color="auto"/>
                    <w:right w:val="none" w:sz="0" w:space="0" w:color="auto"/>
                  </w:divBdr>
                  <w:divsChild>
                    <w:div w:id="674262173">
                      <w:marLeft w:val="0"/>
                      <w:marRight w:val="0"/>
                      <w:marTop w:val="0"/>
                      <w:marBottom w:val="0"/>
                      <w:divBdr>
                        <w:top w:val="none" w:sz="0" w:space="0" w:color="auto"/>
                        <w:left w:val="none" w:sz="0" w:space="0" w:color="auto"/>
                        <w:bottom w:val="none" w:sz="0" w:space="0" w:color="auto"/>
                        <w:right w:val="none" w:sz="0" w:space="0" w:color="auto"/>
                      </w:divBdr>
                    </w:div>
                  </w:divsChild>
                </w:div>
                <w:div w:id="1926180603">
                  <w:marLeft w:val="0"/>
                  <w:marRight w:val="0"/>
                  <w:marTop w:val="0"/>
                  <w:marBottom w:val="0"/>
                  <w:divBdr>
                    <w:top w:val="none" w:sz="0" w:space="0" w:color="auto"/>
                    <w:left w:val="none" w:sz="0" w:space="0" w:color="auto"/>
                    <w:bottom w:val="none" w:sz="0" w:space="0" w:color="auto"/>
                    <w:right w:val="none" w:sz="0" w:space="0" w:color="auto"/>
                  </w:divBdr>
                  <w:divsChild>
                    <w:div w:id="1351951362">
                      <w:marLeft w:val="0"/>
                      <w:marRight w:val="0"/>
                      <w:marTop w:val="0"/>
                      <w:marBottom w:val="0"/>
                      <w:divBdr>
                        <w:top w:val="none" w:sz="0" w:space="0" w:color="auto"/>
                        <w:left w:val="none" w:sz="0" w:space="0" w:color="auto"/>
                        <w:bottom w:val="none" w:sz="0" w:space="0" w:color="auto"/>
                        <w:right w:val="none" w:sz="0" w:space="0" w:color="auto"/>
                      </w:divBdr>
                    </w:div>
                  </w:divsChild>
                </w:div>
                <w:div w:id="1937010406">
                  <w:marLeft w:val="0"/>
                  <w:marRight w:val="0"/>
                  <w:marTop w:val="0"/>
                  <w:marBottom w:val="0"/>
                  <w:divBdr>
                    <w:top w:val="none" w:sz="0" w:space="0" w:color="auto"/>
                    <w:left w:val="none" w:sz="0" w:space="0" w:color="auto"/>
                    <w:bottom w:val="none" w:sz="0" w:space="0" w:color="auto"/>
                    <w:right w:val="none" w:sz="0" w:space="0" w:color="auto"/>
                  </w:divBdr>
                  <w:divsChild>
                    <w:div w:id="1222213397">
                      <w:marLeft w:val="0"/>
                      <w:marRight w:val="0"/>
                      <w:marTop w:val="0"/>
                      <w:marBottom w:val="0"/>
                      <w:divBdr>
                        <w:top w:val="none" w:sz="0" w:space="0" w:color="auto"/>
                        <w:left w:val="none" w:sz="0" w:space="0" w:color="auto"/>
                        <w:bottom w:val="none" w:sz="0" w:space="0" w:color="auto"/>
                        <w:right w:val="none" w:sz="0" w:space="0" w:color="auto"/>
                      </w:divBdr>
                    </w:div>
                  </w:divsChild>
                </w:div>
                <w:div w:id="1950040657">
                  <w:marLeft w:val="0"/>
                  <w:marRight w:val="0"/>
                  <w:marTop w:val="0"/>
                  <w:marBottom w:val="0"/>
                  <w:divBdr>
                    <w:top w:val="none" w:sz="0" w:space="0" w:color="auto"/>
                    <w:left w:val="none" w:sz="0" w:space="0" w:color="auto"/>
                    <w:bottom w:val="none" w:sz="0" w:space="0" w:color="auto"/>
                    <w:right w:val="none" w:sz="0" w:space="0" w:color="auto"/>
                  </w:divBdr>
                  <w:divsChild>
                    <w:div w:id="1188258352">
                      <w:marLeft w:val="0"/>
                      <w:marRight w:val="0"/>
                      <w:marTop w:val="0"/>
                      <w:marBottom w:val="0"/>
                      <w:divBdr>
                        <w:top w:val="none" w:sz="0" w:space="0" w:color="auto"/>
                        <w:left w:val="none" w:sz="0" w:space="0" w:color="auto"/>
                        <w:bottom w:val="none" w:sz="0" w:space="0" w:color="auto"/>
                        <w:right w:val="none" w:sz="0" w:space="0" w:color="auto"/>
                      </w:divBdr>
                    </w:div>
                  </w:divsChild>
                </w:div>
                <w:div w:id="1957324613">
                  <w:marLeft w:val="0"/>
                  <w:marRight w:val="0"/>
                  <w:marTop w:val="0"/>
                  <w:marBottom w:val="0"/>
                  <w:divBdr>
                    <w:top w:val="none" w:sz="0" w:space="0" w:color="auto"/>
                    <w:left w:val="none" w:sz="0" w:space="0" w:color="auto"/>
                    <w:bottom w:val="none" w:sz="0" w:space="0" w:color="auto"/>
                    <w:right w:val="none" w:sz="0" w:space="0" w:color="auto"/>
                  </w:divBdr>
                  <w:divsChild>
                    <w:div w:id="1145196596">
                      <w:marLeft w:val="0"/>
                      <w:marRight w:val="0"/>
                      <w:marTop w:val="0"/>
                      <w:marBottom w:val="0"/>
                      <w:divBdr>
                        <w:top w:val="none" w:sz="0" w:space="0" w:color="auto"/>
                        <w:left w:val="none" w:sz="0" w:space="0" w:color="auto"/>
                        <w:bottom w:val="none" w:sz="0" w:space="0" w:color="auto"/>
                        <w:right w:val="none" w:sz="0" w:space="0" w:color="auto"/>
                      </w:divBdr>
                    </w:div>
                  </w:divsChild>
                </w:div>
                <w:div w:id="1969626154">
                  <w:marLeft w:val="0"/>
                  <w:marRight w:val="0"/>
                  <w:marTop w:val="0"/>
                  <w:marBottom w:val="0"/>
                  <w:divBdr>
                    <w:top w:val="none" w:sz="0" w:space="0" w:color="auto"/>
                    <w:left w:val="none" w:sz="0" w:space="0" w:color="auto"/>
                    <w:bottom w:val="none" w:sz="0" w:space="0" w:color="auto"/>
                    <w:right w:val="none" w:sz="0" w:space="0" w:color="auto"/>
                  </w:divBdr>
                  <w:divsChild>
                    <w:div w:id="527990716">
                      <w:marLeft w:val="0"/>
                      <w:marRight w:val="0"/>
                      <w:marTop w:val="0"/>
                      <w:marBottom w:val="0"/>
                      <w:divBdr>
                        <w:top w:val="none" w:sz="0" w:space="0" w:color="auto"/>
                        <w:left w:val="none" w:sz="0" w:space="0" w:color="auto"/>
                        <w:bottom w:val="none" w:sz="0" w:space="0" w:color="auto"/>
                        <w:right w:val="none" w:sz="0" w:space="0" w:color="auto"/>
                      </w:divBdr>
                    </w:div>
                  </w:divsChild>
                </w:div>
                <w:div w:id="2007587949">
                  <w:marLeft w:val="0"/>
                  <w:marRight w:val="0"/>
                  <w:marTop w:val="0"/>
                  <w:marBottom w:val="0"/>
                  <w:divBdr>
                    <w:top w:val="none" w:sz="0" w:space="0" w:color="auto"/>
                    <w:left w:val="none" w:sz="0" w:space="0" w:color="auto"/>
                    <w:bottom w:val="none" w:sz="0" w:space="0" w:color="auto"/>
                    <w:right w:val="none" w:sz="0" w:space="0" w:color="auto"/>
                  </w:divBdr>
                  <w:divsChild>
                    <w:div w:id="1442649740">
                      <w:marLeft w:val="0"/>
                      <w:marRight w:val="0"/>
                      <w:marTop w:val="0"/>
                      <w:marBottom w:val="0"/>
                      <w:divBdr>
                        <w:top w:val="none" w:sz="0" w:space="0" w:color="auto"/>
                        <w:left w:val="none" w:sz="0" w:space="0" w:color="auto"/>
                        <w:bottom w:val="none" w:sz="0" w:space="0" w:color="auto"/>
                        <w:right w:val="none" w:sz="0" w:space="0" w:color="auto"/>
                      </w:divBdr>
                    </w:div>
                  </w:divsChild>
                </w:div>
                <w:div w:id="2012053024">
                  <w:marLeft w:val="0"/>
                  <w:marRight w:val="0"/>
                  <w:marTop w:val="0"/>
                  <w:marBottom w:val="0"/>
                  <w:divBdr>
                    <w:top w:val="none" w:sz="0" w:space="0" w:color="auto"/>
                    <w:left w:val="none" w:sz="0" w:space="0" w:color="auto"/>
                    <w:bottom w:val="none" w:sz="0" w:space="0" w:color="auto"/>
                    <w:right w:val="none" w:sz="0" w:space="0" w:color="auto"/>
                  </w:divBdr>
                  <w:divsChild>
                    <w:div w:id="138571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69629">
      <w:bodyDiv w:val="1"/>
      <w:marLeft w:val="0"/>
      <w:marRight w:val="0"/>
      <w:marTop w:val="0"/>
      <w:marBottom w:val="0"/>
      <w:divBdr>
        <w:top w:val="none" w:sz="0" w:space="0" w:color="auto"/>
        <w:left w:val="none" w:sz="0" w:space="0" w:color="auto"/>
        <w:bottom w:val="none" w:sz="0" w:space="0" w:color="auto"/>
        <w:right w:val="none" w:sz="0" w:space="0" w:color="auto"/>
      </w:divBdr>
    </w:div>
    <w:div w:id="227695995">
      <w:bodyDiv w:val="1"/>
      <w:marLeft w:val="0"/>
      <w:marRight w:val="0"/>
      <w:marTop w:val="0"/>
      <w:marBottom w:val="0"/>
      <w:divBdr>
        <w:top w:val="none" w:sz="0" w:space="0" w:color="auto"/>
        <w:left w:val="none" w:sz="0" w:space="0" w:color="auto"/>
        <w:bottom w:val="none" w:sz="0" w:space="0" w:color="auto"/>
        <w:right w:val="none" w:sz="0" w:space="0" w:color="auto"/>
      </w:divBdr>
    </w:div>
    <w:div w:id="359210300">
      <w:bodyDiv w:val="1"/>
      <w:marLeft w:val="0"/>
      <w:marRight w:val="0"/>
      <w:marTop w:val="0"/>
      <w:marBottom w:val="0"/>
      <w:divBdr>
        <w:top w:val="none" w:sz="0" w:space="0" w:color="auto"/>
        <w:left w:val="none" w:sz="0" w:space="0" w:color="auto"/>
        <w:bottom w:val="none" w:sz="0" w:space="0" w:color="auto"/>
        <w:right w:val="none" w:sz="0" w:space="0" w:color="auto"/>
      </w:divBdr>
      <w:divsChild>
        <w:div w:id="875628344">
          <w:marLeft w:val="0"/>
          <w:marRight w:val="0"/>
          <w:marTop w:val="0"/>
          <w:marBottom w:val="0"/>
          <w:divBdr>
            <w:top w:val="none" w:sz="0" w:space="0" w:color="auto"/>
            <w:left w:val="none" w:sz="0" w:space="0" w:color="auto"/>
            <w:bottom w:val="none" w:sz="0" w:space="0" w:color="auto"/>
            <w:right w:val="none" w:sz="0" w:space="0" w:color="auto"/>
          </w:divBdr>
        </w:div>
        <w:div w:id="1160464048">
          <w:marLeft w:val="0"/>
          <w:marRight w:val="0"/>
          <w:marTop w:val="0"/>
          <w:marBottom w:val="0"/>
          <w:divBdr>
            <w:top w:val="none" w:sz="0" w:space="0" w:color="auto"/>
            <w:left w:val="none" w:sz="0" w:space="0" w:color="auto"/>
            <w:bottom w:val="none" w:sz="0" w:space="0" w:color="auto"/>
            <w:right w:val="none" w:sz="0" w:space="0" w:color="auto"/>
          </w:divBdr>
          <w:divsChild>
            <w:div w:id="1293172969">
              <w:marLeft w:val="-75"/>
              <w:marRight w:val="0"/>
              <w:marTop w:val="30"/>
              <w:marBottom w:val="30"/>
              <w:divBdr>
                <w:top w:val="none" w:sz="0" w:space="0" w:color="auto"/>
                <w:left w:val="none" w:sz="0" w:space="0" w:color="auto"/>
                <w:bottom w:val="none" w:sz="0" w:space="0" w:color="auto"/>
                <w:right w:val="none" w:sz="0" w:space="0" w:color="auto"/>
              </w:divBdr>
              <w:divsChild>
                <w:div w:id="3750073">
                  <w:marLeft w:val="0"/>
                  <w:marRight w:val="0"/>
                  <w:marTop w:val="0"/>
                  <w:marBottom w:val="0"/>
                  <w:divBdr>
                    <w:top w:val="none" w:sz="0" w:space="0" w:color="auto"/>
                    <w:left w:val="none" w:sz="0" w:space="0" w:color="auto"/>
                    <w:bottom w:val="none" w:sz="0" w:space="0" w:color="auto"/>
                    <w:right w:val="none" w:sz="0" w:space="0" w:color="auto"/>
                  </w:divBdr>
                  <w:divsChild>
                    <w:div w:id="558713444">
                      <w:marLeft w:val="0"/>
                      <w:marRight w:val="0"/>
                      <w:marTop w:val="0"/>
                      <w:marBottom w:val="0"/>
                      <w:divBdr>
                        <w:top w:val="none" w:sz="0" w:space="0" w:color="auto"/>
                        <w:left w:val="none" w:sz="0" w:space="0" w:color="auto"/>
                        <w:bottom w:val="none" w:sz="0" w:space="0" w:color="auto"/>
                        <w:right w:val="none" w:sz="0" w:space="0" w:color="auto"/>
                      </w:divBdr>
                    </w:div>
                  </w:divsChild>
                </w:div>
                <w:div w:id="88238814">
                  <w:marLeft w:val="0"/>
                  <w:marRight w:val="0"/>
                  <w:marTop w:val="0"/>
                  <w:marBottom w:val="0"/>
                  <w:divBdr>
                    <w:top w:val="none" w:sz="0" w:space="0" w:color="auto"/>
                    <w:left w:val="none" w:sz="0" w:space="0" w:color="auto"/>
                    <w:bottom w:val="none" w:sz="0" w:space="0" w:color="auto"/>
                    <w:right w:val="none" w:sz="0" w:space="0" w:color="auto"/>
                  </w:divBdr>
                  <w:divsChild>
                    <w:div w:id="1764453811">
                      <w:marLeft w:val="0"/>
                      <w:marRight w:val="0"/>
                      <w:marTop w:val="0"/>
                      <w:marBottom w:val="0"/>
                      <w:divBdr>
                        <w:top w:val="none" w:sz="0" w:space="0" w:color="auto"/>
                        <w:left w:val="none" w:sz="0" w:space="0" w:color="auto"/>
                        <w:bottom w:val="none" w:sz="0" w:space="0" w:color="auto"/>
                        <w:right w:val="none" w:sz="0" w:space="0" w:color="auto"/>
                      </w:divBdr>
                    </w:div>
                  </w:divsChild>
                </w:div>
                <w:div w:id="98263390">
                  <w:marLeft w:val="0"/>
                  <w:marRight w:val="0"/>
                  <w:marTop w:val="0"/>
                  <w:marBottom w:val="0"/>
                  <w:divBdr>
                    <w:top w:val="none" w:sz="0" w:space="0" w:color="auto"/>
                    <w:left w:val="none" w:sz="0" w:space="0" w:color="auto"/>
                    <w:bottom w:val="none" w:sz="0" w:space="0" w:color="auto"/>
                    <w:right w:val="none" w:sz="0" w:space="0" w:color="auto"/>
                  </w:divBdr>
                  <w:divsChild>
                    <w:div w:id="1748114330">
                      <w:marLeft w:val="0"/>
                      <w:marRight w:val="0"/>
                      <w:marTop w:val="0"/>
                      <w:marBottom w:val="0"/>
                      <w:divBdr>
                        <w:top w:val="none" w:sz="0" w:space="0" w:color="auto"/>
                        <w:left w:val="none" w:sz="0" w:space="0" w:color="auto"/>
                        <w:bottom w:val="none" w:sz="0" w:space="0" w:color="auto"/>
                        <w:right w:val="none" w:sz="0" w:space="0" w:color="auto"/>
                      </w:divBdr>
                    </w:div>
                  </w:divsChild>
                </w:div>
                <w:div w:id="111677143">
                  <w:marLeft w:val="0"/>
                  <w:marRight w:val="0"/>
                  <w:marTop w:val="0"/>
                  <w:marBottom w:val="0"/>
                  <w:divBdr>
                    <w:top w:val="none" w:sz="0" w:space="0" w:color="auto"/>
                    <w:left w:val="none" w:sz="0" w:space="0" w:color="auto"/>
                    <w:bottom w:val="none" w:sz="0" w:space="0" w:color="auto"/>
                    <w:right w:val="none" w:sz="0" w:space="0" w:color="auto"/>
                  </w:divBdr>
                  <w:divsChild>
                    <w:div w:id="1032995998">
                      <w:marLeft w:val="0"/>
                      <w:marRight w:val="0"/>
                      <w:marTop w:val="0"/>
                      <w:marBottom w:val="0"/>
                      <w:divBdr>
                        <w:top w:val="none" w:sz="0" w:space="0" w:color="auto"/>
                        <w:left w:val="none" w:sz="0" w:space="0" w:color="auto"/>
                        <w:bottom w:val="none" w:sz="0" w:space="0" w:color="auto"/>
                        <w:right w:val="none" w:sz="0" w:space="0" w:color="auto"/>
                      </w:divBdr>
                    </w:div>
                  </w:divsChild>
                </w:div>
                <w:div w:id="121266833">
                  <w:marLeft w:val="0"/>
                  <w:marRight w:val="0"/>
                  <w:marTop w:val="0"/>
                  <w:marBottom w:val="0"/>
                  <w:divBdr>
                    <w:top w:val="none" w:sz="0" w:space="0" w:color="auto"/>
                    <w:left w:val="none" w:sz="0" w:space="0" w:color="auto"/>
                    <w:bottom w:val="none" w:sz="0" w:space="0" w:color="auto"/>
                    <w:right w:val="none" w:sz="0" w:space="0" w:color="auto"/>
                  </w:divBdr>
                  <w:divsChild>
                    <w:div w:id="1453205170">
                      <w:marLeft w:val="0"/>
                      <w:marRight w:val="0"/>
                      <w:marTop w:val="0"/>
                      <w:marBottom w:val="0"/>
                      <w:divBdr>
                        <w:top w:val="none" w:sz="0" w:space="0" w:color="auto"/>
                        <w:left w:val="none" w:sz="0" w:space="0" w:color="auto"/>
                        <w:bottom w:val="none" w:sz="0" w:space="0" w:color="auto"/>
                        <w:right w:val="none" w:sz="0" w:space="0" w:color="auto"/>
                      </w:divBdr>
                    </w:div>
                  </w:divsChild>
                </w:div>
                <w:div w:id="138814684">
                  <w:marLeft w:val="0"/>
                  <w:marRight w:val="0"/>
                  <w:marTop w:val="0"/>
                  <w:marBottom w:val="0"/>
                  <w:divBdr>
                    <w:top w:val="none" w:sz="0" w:space="0" w:color="auto"/>
                    <w:left w:val="none" w:sz="0" w:space="0" w:color="auto"/>
                    <w:bottom w:val="none" w:sz="0" w:space="0" w:color="auto"/>
                    <w:right w:val="none" w:sz="0" w:space="0" w:color="auto"/>
                  </w:divBdr>
                  <w:divsChild>
                    <w:div w:id="373968104">
                      <w:marLeft w:val="0"/>
                      <w:marRight w:val="0"/>
                      <w:marTop w:val="0"/>
                      <w:marBottom w:val="0"/>
                      <w:divBdr>
                        <w:top w:val="none" w:sz="0" w:space="0" w:color="auto"/>
                        <w:left w:val="none" w:sz="0" w:space="0" w:color="auto"/>
                        <w:bottom w:val="none" w:sz="0" w:space="0" w:color="auto"/>
                        <w:right w:val="none" w:sz="0" w:space="0" w:color="auto"/>
                      </w:divBdr>
                    </w:div>
                  </w:divsChild>
                </w:div>
                <w:div w:id="385882203">
                  <w:marLeft w:val="0"/>
                  <w:marRight w:val="0"/>
                  <w:marTop w:val="0"/>
                  <w:marBottom w:val="0"/>
                  <w:divBdr>
                    <w:top w:val="none" w:sz="0" w:space="0" w:color="auto"/>
                    <w:left w:val="none" w:sz="0" w:space="0" w:color="auto"/>
                    <w:bottom w:val="none" w:sz="0" w:space="0" w:color="auto"/>
                    <w:right w:val="none" w:sz="0" w:space="0" w:color="auto"/>
                  </w:divBdr>
                  <w:divsChild>
                    <w:div w:id="2121026132">
                      <w:marLeft w:val="0"/>
                      <w:marRight w:val="0"/>
                      <w:marTop w:val="0"/>
                      <w:marBottom w:val="0"/>
                      <w:divBdr>
                        <w:top w:val="none" w:sz="0" w:space="0" w:color="auto"/>
                        <w:left w:val="none" w:sz="0" w:space="0" w:color="auto"/>
                        <w:bottom w:val="none" w:sz="0" w:space="0" w:color="auto"/>
                        <w:right w:val="none" w:sz="0" w:space="0" w:color="auto"/>
                      </w:divBdr>
                    </w:div>
                  </w:divsChild>
                </w:div>
                <w:div w:id="515315542">
                  <w:marLeft w:val="0"/>
                  <w:marRight w:val="0"/>
                  <w:marTop w:val="0"/>
                  <w:marBottom w:val="0"/>
                  <w:divBdr>
                    <w:top w:val="none" w:sz="0" w:space="0" w:color="auto"/>
                    <w:left w:val="none" w:sz="0" w:space="0" w:color="auto"/>
                    <w:bottom w:val="none" w:sz="0" w:space="0" w:color="auto"/>
                    <w:right w:val="none" w:sz="0" w:space="0" w:color="auto"/>
                  </w:divBdr>
                  <w:divsChild>
                    <w:div w:id="1780291813">
                      <w:marLeft w:val="0"/>
                      <w:marRight w:val="0"/>
                      <w:marTop w:val="0"/>
                      <w:marBottom w:val="0"/>
                      <w:divBdr>
                        <w:top w:val="none" w:sz="0" w:space="0" w:color="auto"/>
                        <w:left w:val="none" w:sz="0" w:space="0" w:color="auto"/>
                        <w:bottom w:val="none" w:sz="0" w:space="0" w:color="auto"/>
                        <w:right w:val="none" w:sz="0" w:space="0" w:color="auto"/>
                      </w:divBdr>
                    </w:div>
                  </w:divsChild>
                </w:div>
                <w:div w:id="565192433">
                  <w:marLeft w:val="0"/>
                  <w:marRight w:val="0"/>
                  <w:marTop w:val="0"/>
                  <w:marBottom w:val="0"/>
                  <w:divBdr>
                    <w:top w:val="none" w:sz="0" w:space="0" w:color="auto"/>
                    <w:left w:val="none" w:sz="0" w:space="0" w:color="auto"/>
                    <w:bottom w:val="none" w:sz="0" w:space="0" w:color="auto"/>
                    <w:right w:val="none" w:sz="0" w:space="0" w:color="auto"/>
                  </w:divBdr>
                  <w:divsChild>
                    <w:div w:id="1588417786">
                      <w:marLeft w:val="0"/>
                      <w:marRight w:val="0"/>
                      <w:marTop w:val="0"/>
                      <w:marBottom w:val="0"/>
                      <w:divBdr>
                        <w:top w:val="none" w:sz="0" w:space="0" w:color="auto"/>
                        <w:left w:val="none" w:sz="0" w:space="0" w:color="auto"/>
                        <w:bottom w:val="none" w:sz="0" w:space="0" w:color="auto"/>
                        <w:right w:val="none" w:sz="0" w:space="0" w:color="auto"/>
                      </w:divBdr>
                    </w:div>
                  </w:divsChild>
                </w:div>
                <w:div w:id="586310475">
                  <w:marLeft w:val="0"/>
                  <w:marRight w:val="0"/>
                  <w:marTop w:val="0"/>
                  <w:marBottom w:val="0"/>
                  <w:divBdr>
                    <w:top w:val="none" w:sz="0" w:space="0" w:color="auto"/>
                    <w:left w:val="none" w:sz="0" w:space="0" w:color="auto"/>
                    <w:bottom w:val="none" w:sz="0" w:space="0" w:color="auto"/>
                    <w:right w:val="none" w:sz="0" w:space="0" w:color="auto"/>
                  </w:divBdr>
                  <w:divsChild>
                    <w:div w:id="1753546789">
                      <w:marLeft w:val="0"/>
                      <w:marRight w:val="0"/>
                      <w:marTop w:val="0"/>
                      <w:marBottom w:val="0"/>
                      <w:divBdr>
                        <w:top w:val="none" w:sz="0" w:space="0" w:color="auto"/>
                        <w:left w:val="none" w:sz="0" w:space="0" w:color="auto"/>
                        <w:bottom w:val="none" w:sz="0" w:space="0" w:color="auto"/>
                        <w:right w:val="none" w:sz="0" w:space="0" w:color="auto"/>
                      </w:divBdr>
                    </w:div>
                  </w:divsChild>
                </w:div>
                <w:div w:id="650139518">
                  <w:marLeft w:val="0"/>
                  <w:marRight w:val="0"/>
                  <w:marTop w:val="0"/>
                  <w:marBottom w:val="0"/>
                  <w:divBdr>
                    <w:top w:val="none" w:sz="0" w:space="0" w:color="auto"/>
                    <w:left w:val="none" w:sz="0" w:space="0" w:color="auto"/>
                    <w:bottom w:val="none" w:sz="0" w:space="0" w:color="auto"/>
                    <w:right w:val="none" w:sz="0" w:space="0" w:color="auto"/>
                  </w:divBdr>
                  <w:divsChild>
                    <w:div w:id="1101487885">
                      <w:marLeft w:val="0"/>
                      <w:marRight w:val="0"/>
                      <w:marTop w:val="0"/>
                      <w:marBottom w:val="0"/>
                      <w:divBdr>
                        <w:top w:val="none" w:sz="0" w:space="0" w:color="auto"/>
                        <w:left w:val="none" w:sz="0" w:space="0" w:color="auto"/>
                        <w:bottom w:val="none" w:sz="0" w:space="0" w:color="auto"/>
                        <w:right w:val="none" w:sz="0" w:space="0" w:color="auto"/>
                      </w:divBdr>
                    </w:div>
                  </w:divsChild>
                </w:div>
                <w:div w:id="825123947">
                  <w:marLeft w:val="0"/>
                  <w:marRight w:val="0"/>
                  <w:marTop w:val="0"/>
                  <w:marBottom w:val="0"/>
                  <w:divBdr>
                    <w:top w:val="none" w:sz="0" w:space="0" w:color="auto"/>
                    <w:left w:val="none" w:sz="0" w:space="0" w:color="auto"/>
                    <w:bottom w:val="none" w:sz="0" w:space="0" w:color="auto"/>
                    <w:right w:val="none" w:sz="0" w:space="0" w:color="auto"/>
                  </w:divBdr>
                  <w:divsChild>
                    <w:div w:id="1685400854">
                      <w:marLeft w:val="0"/>
                      <w:marRight w:val="0"/>
                      <w:marTop w:val="0"/>
                      <w:marBottom w:val="0"/>
                      <w:divBdr>
                        <w:top w:val="none" w:sz="0" w:space="0" w:color="auto"/>
                        <w:left w:val="none" w:sz="0" w:space="0" w:color="auto"/>
                        <w:bottom w:val="none" w:sz="0" w:space="0" w:color="auto"/>
                        <w:right w:val="none" w:sz="0" w:space="0" w:color="auto"/>
                      </w:divBdr>
                    </w:div>
                  </w:divsChild>
                </w:div>
                <w:div w:id="946892791">
                  <w:marLeft w:val="0"/>
                  <w:marRight w:val="0"/>
                  <w:marTop w:val="0"/>
                  <w:marBottom w:val="0"/>
                  <w:divBdr>
                    <w:top w:val="none" w:sz="0" w:space="0" w:color="auto"/>
                    <w:left w:val="none" w:sz="0" w:space="0" w:color="auto"/>
                    <w:bottom w:val="none" w:sz="0" w:space="0" w:color="auto"/>
                    <w:right w:val="none" w:sz="0" w:space="0" w:color="auto"/>
                  </w:divBdr>
                  <w:divsChild>
                    <w:div w:id="1259411906">
                      <w:marLeft w:val="0"/>
                      <w:marRight w:val="0"/>
                      <w:marTop w:val="0"/>
                      <w:marBottom w:val="0"/>
                      <w:divBdr>
                        <w:top w:val="none" w:sz="0" w:space="0" w:color="auto"/>
                        <w:left w:val="none" w:sz="0" w:space="0" w:color="auto"/>
                        <w:bottom w:val="none" w:sz="0" w:space="0" w:color="auto"/>
                        <w:right w:val="none" w:sz="0" w:space="0" w:color="auto"/>
                      </w:divBdr>
                    </w:div>
                  </w:divsChild>
                </w:div>
                <w:div w:id="1158378891">
                  <w:marLeft w:val="0"/>
                  <w:marRight w:val="0"/>
                  <w:marTop w:val="0"/>
                  <w:marBottom w:val="0"/>
                  <w:divBdr>
                    <w:top w:val="none" w:sz="0" w:space="0" w:color="auto"/>
                    <w:left w:val="none" w:sz="0" w:space="0" w:color="auto"/>
                    <w:bottom w:val="none" w:sz="0" w:space="0" w:color="auto"/>
                    <w:right w:val="none" w:sz="0" w:space="0" w:color="auto"/>
                  </w:divBdr>
                  <w:divsChild>
                    <w:div w:id="735325089">
                      <w:marLeft w:val="0"/>
                      <w:marRight w:val="0"/>
                      <w:marTop w:val="0"/>
                      <w:marBottom w:val="0"/>
                      <w:divBdr>
                        <w:top w:val="none" w:sz="0" w:space="0" w:color="auto"/>
                        <w:left w:val="none" w:sz="0" w:space="0" w:color="auto"/>
                        <w:bottom w:val="none" w:sz="0" w:space="0" w:color="auto"/>
                        <w:right w:val="none" w:sz="0" w:space="0" w:color="auto"/>
                      </w:divBdr>
                    </w:div>
                  </w:divsChild>
                </w:div>
                <w:div w:id="1210460018">
                  <w:marLeft w:val="0"/>
                  <w:marRight w:val="0"/>
                  <w:marTop w:val="0"/>
                  <w:marBottom w:val="0"/>
                  <w:divBdr>
                    <w:top w:val="none" w:sz="0" w:space="0" w:color="auto"/>
                    <w:left w:val="none" w:sz="0" w:space="0" w:color="auto"/>
                    <w:bottom w:val="none" w:sz="0" w:space="0" w:color="auto"/>
                    <w:right w:val="none" w:sz="0" w:space="0" w:color="auto"/>
                  </w:divBdr>
                  <w:divsChild>
                    <w:div w:id="615991753">
                      <w:marLeft w:val="0"/>
                      <w:marRight w:val="0"/>
                      <w:marTop w:val="0"/>
                      <w:marBottom w:val="0"/>
                      <w:divBdr>
                        <w:top w:val="none" w:sz="0" w:space="0" w:color="auto"/>
                        <w:left w:val="none" w:sz="0" w:space="0" w:color="auto"/>
                        <w:bottom w:val="none" w:sz="0" w:space="0" w:color="auto"/>
                        <w:right w:val="none" w:sz="0" w:space="0" w:color="auto"/>
                      </w:divBdr>
                    </w:div>
                  </w:divsChild>
                </w:div>
                <w:div w:id="1360398004">
                  <w:marLeft w:val="0"/>
                  <w:marRight w:val="0"/>
                  <w:marTop w:val="0"/>
                  <w:marBottom w:val="0"/>
                  <w:divBdr>
                    <w:top w:val="none" w:sz="0" w:space="0" w:color="auto"/>
                    <w:left w:val="none" w:sz="0" w:space="0" w:color="auto"/>
                    <w:bottom w:val="none" w:sz="0" w:space="0" w:color="auto"/>
                    <w:right w:val="none" w:sz="0" w:space="0" w:color="auto"/>
                  </w:divBdr>
                  <w:divsChild>
                    <w:div w:id="236324059">
                      <w:marLeft w:val="0"/>
                      <w:marRight w:val="0"/>
                      <w:marTop w:val="0"/>
                      <w:marBottom w:val="0"/>
                      <w:divBdr>
                        <w:top w:val="none" w:sz="0" w:space="0" w:color="auto"/>
                        <w:left w:val="none" w:sz="0" w:space="0" w:color="auto"/>
                        <w:bottom w:val="none" w:sz="0" w:space="0" w:color="auto"/>
                        <w:right w:val="none" w:sz="0" w:space="0" w:color="auto"/>
                      </w:divBdr>
                    </w:div>
                  </w:divsChild>
                </w:div>
                <w:div w:id="1461605259">
                  <w:marLeft w:val="0"/>
                  <w:marRight w:val="0"/>
                  <w:marTop w:val="0"/>
                  <w:marBottom w:val="0"/>
                  <w:divBdr>
                    <w:top w:val="none" w:sz="0" w:space="0" w:color="auto"/>
                    <w:left w:val="none" w:sz="0" w:space="0" w:color="auto"/>
                    <w:bottom w:val="none" w:sz="0" w:space="0" w:color="auto"/>
                    <w:right w:val="none" w:sz="0" w:space="0" w:color="auto"/>
                  </w:divBdr>
                  <w:divsChild>
                    <w:div w:id="1608000703">
                      <w:marLeft w:val="0"/>
                      <w:marRight w:val="0"/>
                      <w:marTop w:val="0"/>
                      <w:marBottom w:val="0"/>
                      <w:divBdr>
                        <w:top w:val="none" w:sz="0" w:space="0" w:color="auto"/>
                        <w:left w:val="none" w:sz="0" w:space="0" w:color="auto"/>
                        <w:bottom w:val="none" w:sz="0" w:space="0" w:color="auto"/>
                        <w:right w:val="none" w:sz="0" w:space="0" w:color="auto"/>
                      </w:divBdr>
                    </w:div>
                  </w:divsChild>
                </w:div>
                <w:div w:id="1463840882">
                  <w:marLeft w:val="0"/>
                  <w:marRight w:val="0"/>
                  <w:marTop w:val="0"/>
                  <w:marBottom w:val="0"/>
                  <w:divBdr>
                    <w:top w:val="none" w:sz="0" w:space="0" w:color="auto"/>
                    <w:left w:val="none" w:sz="0" w:space="0" w:color="auto"/>
                    <w:bottom w:val="none" w:sz="0" w:space="0" w:color="auto"/>
                    <w:right w:val="none" w:sz="0" w:space="0" w:color="auto"/>
                  </w:divBdr>
                  <w:divsChild>
                    <w:div w:id="302732596">
                      <w:marLeft w:val="0"/>
                      <w:marRight w:val="0"/>
                      <w:marTop w:val="0"/>
                      <w:marBottom w:val="0"/>
                      <w:divBdr>
                        <w:top w:val="none" w:sz="0" w:space="0" w:color="auto"/>
                        <w:left w:val="none" w:sz="0" w:space="0" w:color="auto"/>
                        <w:bottom w:val="none" w:sz="0" w:space="0" w:color="auto"/>
                        <w:right w:val="none" w:sz="0" w:space="0" w:color="auto"/>
                      </w:divBdr>
                    </w:div>
                  </w:divsChild>
                </w:div>
                <w:div w:id="1554196919">
                  <w:marLeft w:val="0"/>
                  <w:marRight w:val="0"/>
                  <w:marTop w:val="0"/>
                  <w:marBottom w:val="0"/>
                  <w:divBdr>
                    <w:top w:val="none" w:sz="0" w:space="0" w:color="auto"/>
                    <w:left w:val="none" w:sz="0" w:space="0" w:color="auto"/>
                    <w:bottom w:val="none" w:sz="0" w:space="0" w:color="auto"/>
                    <w:right w:val="none" w:sz="0" w:space="0" w:color="auto"/>
                  </w:divBdr>
                  <w:divsChild>
                    <w:div w:id="2079012390">
                      <w:marLeft w:val="0"/>
                      <w:marRight w:val="0"/>
                      <w:marTop w:val="0"/>
                      <w:marBottom w:val="0"/>
                      <w:divBdr>
                        <w:top w:val="none" w:sz="0" w:space="0" w:color="auto"/>
                        <w:left w:val="none" w:sz="0" w:space="0" w:color="auto"/>
                        <w:bottom w:val="none" w:sz="0" w:space="0" w:color="auto"/>
                        <w:right w:val="none" w:sz="0" w:space="0" w:color="auto"/>
                      </w:divBdr>
                    </w:div>
                  </w:divsChild>
                </w:div>
                <w:div w:id="1595938735">
                  <w:marLeft w:val="0"/>
                  <w:marRight w:val="0"/>
                  <w:marTop w:val="0"/>
                  <w:marBottom w:val="0"/>
                  <w:divBdr>
                    <w:top w:val="none" w:sz="0" w:space="0" w:color="auto"/>
                    <w:left w:val="none" w:sz="0" w:space="0" w:color="auto"/>
                    <w:bottom w:val="none" w:sz="0" w:space="0" w:color="auto"/>
                    <w:right w:val="none" w:sz="0" w:space="0" w:color="auto"/>
                  </w:divBdr>
                  <w:divsChild>
                    <w:div w:id="1782921533">
                      <w:marLeft w:val="0"/>
                      <w:marRight w:val="0"/>
                      <w:marTop w:val="0"/>
                      <w:marBottom w:val="0"/>
                      <w:divBdr>
                        <w:top w:val="none" w:sz="0" w:space="0" w:color="auto"/>
                        <w:left w:val="none" w:sz="0" w:space="0" w:color="auto"/>
                        <w:bottom w:val="none" w:sz="0" w:space="0" w:color="auto"/>
                        <w:right w:val="none" w:sz="0" w:space="0" w:color="auto"/>
                      </w:divBdr>
                    </w:div>
                  </w:divsChild>
                </w:div>
                <w:div w:id="1677538618">
                  <w:marLeft w:val="0"/>
                  <w:marRight w:val="0"/>
                  <w:marTop w:val="0"/>
                  <w:marBottom w:val="0"/>
                  <w:divBdr>
                    <w:top w:val="none" w:sz="0" w:space="0" w:color="auto"/>
                    <w:left w:val="none" w:sz="0" w:space="0" w:color="auto"/>
                    <w:bottom w:val="none" w:sz="0" w:space="0" w:color="auto"/>
                    <w:right w:val="none" w:sz="0" w:space="0" w:color="auto"/>
                  </w:divBdr>
                  <w:divsChild>
                    <w:div w:id="604771095">
                      <w:marLeft w:val="0"/>
                      <w:marRight w:val="0"/>
                      <w:marTop w:val="0"/>
                      <w:marBottom w:val="0"/>
                      <w:divBdr>
                        <w:top w:val="none" w:sz="0" w:space="0" w:color="auto"/>
                        <w:left w:val="none" w:sz="0" w:space="0" w:color="auto"/>
                        <w:bottom w:val="none" w:sz="0" w:space="0" w:color="auto"/>
                        <w:right w:val="none" w:sz="0" w:space="0" w:color="auto"/>
                      </w:divBdr>
                    </w:div>
                  </w:divsChild>
                </w:div>
                <w:div w:id="1678537589">
                  <w:marLeft w:val="0"/>
                  <w:marRight w:val="0"/>
                  <w:marTop w:val="0"/>
                  <w:marBottom w:val="0"/>
                  <w:divBdr>
                    <w:top w:val="none" w:sz="0" w:space="0" w:color="auto"/>
                    <w:left w:val="none" w:sz="0" w:space="0" w:color="auto"/>
                    <w:bottom w:val="none" w:sz="0" w:space="0" w:color="auto"/>
                    <w:right w:val="none" w:sz="0" w:space="0" w:color="auto"/>
                  </w:divBdr>
                  <w:divsChild>
                    <w:div w:id="1612861194">
                      <w:marLeft w:val="0"/>
                      <w:marRight w:val="0"/>
                      <w:marTop w:val="0"/>
                      <w:marBottom w:val="0"/>
                      <w:divBdr>
                        <w:top w:val="none" w:sz="0" w:space="0" w:color="auto"/>
                        <w:left w:val="none" w:sz="0" w:space="0" w:color="auto"/>
                        <w:bottom w:val="none" w:sz="0" w:space="0" w:color="auto"/>
                        <w:right w:val="none" w:sz="0" w:space="0" w:color="auto"/>
                      </w:divBdr>
                    </w:div>
                  </w:divsChild>
                </w:div>
                <w:div w:id="1726442189">
                  <w:marLeft w:val="0"/>
                  <w:marRight w:val="0"/>
                  <w:marTop w:val="0"/>
                  <w:marBottom w:val="0"/>
                  <w:divBdr>
                    <w:top w:val="none" w:sz="0" w:space="0" w:color="auto"/>
                    <w:left w:val="none" w:sz="0" w:space="0" w:color="auto"/>
                    <w:bottom w:val="none" w:sz="0" w:space="0" w:color="auto"/>
                    <w:right w:val="none" w:sz="0" w:space="0" w:color="auto"/>
                  </w:divBdr>
                  <w:divsChild>
                    <w:div w:id="1627396150">
                      <w:marLeft w:val="0"/>
                      <w:marRight w:val="0"/>
                      <w:marTop w:val="0"/>
                      <w:marBottom w:val="0"/>
                      <w:divBdr>
                        <w:top w:val="none" w:sz="0" w:space="0" w:color="auto"/>
                        <w:left w:val="none" w:sz="0" w:space="0" w:color="auto"/>
                        <w:bottom w:val="none" w:sz="0" w:space="0" w:color="auto"/>
                        <w:right w:val="none" w:sz="0" w:space="0" w:color="auto"/>
                      </w:divBdr>
                    </w:div>
                  </w:divsChild>
                </w:div>
                <w:div w:id="1797869353">
                  <w:marLeft w:val="0"/>
                  <w:marRight w:val="0"/>
                  <w:marTop w:val="0"/>
                  <w:marBottom w:val="0"/>
                  <w:divBdr>
                    <w:top w:val="none" w:sz="0" w:space="0" w:color="auto"/>
                    <w:left w:val="none" w:sz="0" w:space="0" w:color="auto"/>
                    <w:bottom w:val="none" w:sz="0" w:space="0" w:color="auto"/>
                    <w:right w:val="none" w:sz="0" w:space="0" w:color="auto"/>
                  </w:divBdr>
                  <w:divsChild>
                    <w:div w:id="56249466">
                      <w:marLeft w:val="0"/>
                      <w:marRight w:val="0"/>
                      <w:marTop w:val="0"/>
                      <w:marBottom w:val="0"/>
                      <w:divBdr>
                        <w:top w:val="none" w:sz="0" w:space="0" w:color="auto"/>
                        <w:left w:val="none" w:sz="0" w:space="0" w:color="auto"/>
                        <w:bottom w:val="none" w:sz="0" w:space="0" w:color="auto"/>
                        <w:right w:val="none" w:sz="0" w:space="0" w:color="auto"/>
                      </w:divBdr>
                    </w:div>
                    <w:div w:id="2143693316">
                      <w:marLeft w:val="0"/>
                      <w:marRight w:val="0"/>
                      <w:marTop w:val="0"/>
                      <w:marBottom w:val="0"/>
                      <w:divBdr>
                        <w:top w:val="none" w:sz="0" w:space="0" w:color="auto"/>
                        <w:left w:val="none" w:sz="0" w:space="0" w:color="auto"/>
                        <w:bottom w:val="none" w:sz="0" w:space="0" w:color="auto"/>
                        <w:right w:val="none" w:sz="0" w:space="0" w:color="auto"/>
                      </w:divBdr>
                    </w:div>
                  </w:divsChild>
                </w:div>
                <w:div w:id="1818371904">
                  <w:marLeft w:val="0"/>
                  <w:marRight w:val="0"/>
                  <w:marTop w:val="0"/>
                  <w:marBottom w:val="0"/>
                  <w:divBdr>
                    <w:top w:val="none" w:sz="0" w:space="0" w:color="auto"/>
                    <w:left w:val="none" w:sz="0" w:space="0" w:color="auto"/>
                    <w:bottom w:val="none" w:sz="0" w:space="0" w:color="auto"/>
                    <w:right w:val="none" w:sz="0" w:space="0" w:color="auto"/>
                  </w:divBdr>
                  <w:divsChild>
                    <w:div w:id="1390377522">
                      <w:marLeft w:val="0"/>
                      <w:marRight w:val="0"/>
                      <w:marTop w:val="0"/>
                      <w:marBottom w:val="0"/>
                      <w:divBdr>
                        <w:top w:val="none" w:sz="0" w:space="0" w:color="auto"/>
                        <w:left w:val="none" w:sz="0" w:space="0" w:color="auto"/>
                        <w:bottom w:val="none" w:sz="0" w:space="0" w:color="auto"/>
                        <w:right w:val="none" w:sz="0" w:space="0" w:color="auto"/>
                      </w:divBdr>
                    </w:div>
                  </w:divsChild>
                </w:div>
                <w:div w:id="1835491317">
                  <w:marLeft w:val="0"/>
                  <w:marRight w:val="0"/>
                  <w:marTop w:val="0"/>
                  <w:marBottom w:val="0"/>
                  <w:divBdr>
                    <w:top w:val="none" w:sz="0" w:space="0" w:color="auto"/>
                    <w:left w:val="none" w:sz="0" w:space="0" w:color="auto"/>
                    <w:bottom w:val="none" w:sz="0" w:space="0" w:color="auto"/>
                    <w:right w:val="none" w:sz="0" w:space="0" w:color="auto"/>
                  </w:divBdr>
                  <w:divsChild>
                    <w:div w:id="1697123225">
                      <w:marLeft w:val="0"/>
                      <w:marRight w:val="0"/>
                      <w:marTop w:val="0"/>
                      <w:marBottom w:val="0"/>
                      <w:divBdr>
                        <w:top w:val="none" w:sz="0" w:space="0" w:color="auto"/>
                        <w:left w:val="none" w:sz="0" w:space="0" w:color="auto"/>
                        <w:bottom w:val="none" w:sz="0" w:space="0" w:color="auto"/>
                        <w:right w:val="none" w:sz="0" w:space="0" w:color="auto"/>
                      </w:divBdr>
                    </w:div>
                  </w:divsChild>
                </w:div>
                <w:div w:id="1972713446">
                  <w:marLeft w:val="0"/>
                  <w:marRight w:val="0"/>
                  <w:marTop w:val="0"/>
                  <w:marBottom w:val="0"/>
                  <w:divBdr>
                    <w:top w:val="none" w:sz="0" w:space="0" w:color="auto"/>
                    <w:left w:val="none" w:sz="0" w:space="0" w:color="auto"/>
                    <w:bottom w:val="none" w:sz="0" w:space="0" w:color="auto"/>
                    <w:right w:val="none" w:sz="0" w:space="0" w:color="auto"/>
                  </w:divBdr>
                  <w:divsChild>
                    <w:div w:id="1827475477">
                      <w:marLeft w:val="0"/>
                      <w:marRight w:val="0"/>
                      <w:marTop w:val="0"/>
                      <w:marBottom w:val="0"/>
                      <w:divBdr>
                        <w:top w:val="none" w:sz="0" w:space="0" w:color="auto"/>
                        <w:left w:val="none" w:sz="0" w:space="0" w:color="auto"/>
                        <w:bottom w:val="none" w:sz="0" w:space="0" w:color="auto"/>
                        <w:right w:val="none" w:sz="0" w:space="0" w:color="auto"/>
                      </w:divBdr>
                    </w:div>
                  </w:divsChild>
                </w:div>
                <w:div w:id="1982154429">
                  <w:marLeft w:val="0"/>
                  <w:marRight w:val="0"/>
                  <w:marTop w:val="0"/>
                  <w:marBottom w:val="0"/>
                  <w:divBdr>
                    <w:top w:val="none" w:sz="0" w:space="0" w:color="auto"/>
                    <w:left w:val="none" w:sz="0" w:space="0" w:color="auto"/>
                    <w:bottom w:val="none" w:sz="0" w:space="0" w:color="auto"/>
                    <w:right w:val="none" w:sz="0" w:space="0" w:color="auto"/>
                  </w:divBdr>
                  <w:divsChild>
                    <w:div w:id="2040549601">
                      <w:marLeft w:val="0"/>
                      <w:marRight w:val="0"/>
                      <w:marTop w:val="0"/>
                      <w:marBottom w:val="0"/>
                      <w:divBdr>
                        <w:top w:val="none" w:sz="0" w:space="0" w:color="auto"/>
                        <w:left w:val="none" w:sz="0" w:space="0" w:color="auto"/>
                        <w:bottom w:val="none" w:sz="0" w:space="0" w:color="auto"/>
                        <w:right w:val="none" w:sz="0" w:space="0" w:color="auto"/>
                      </w:divBdr>
                    </w:div>
                  </w:divsChild>
                </w:div>
                <w:div w:id="2037464967">
                  <w:marLeft w:val="0"/>
                  <w:marRight w:val="0"/>
                  <w:marTop w:val="0"/>
                  <w:marBottom w:val="0"/>
                  <w:divBdr>
                    <w:top w:val="none" w:sz="0" w:space="0" w:color="auto"/>
                    <w:left w:val="none" w:sz="0" w:space="0" w:color="auto"/>
                    <w:bottom w:val="none" w:sz="0" w:space="0" w:color="auto"/>
                    <w:right w:val="none" w:sz="0" w:space="0" w:color="auto"/>
                  </w:divBdr>
                  <w:divsChild>
                    <w:div w:id="131749023">
                      <w:marLeft w:val="0"/>
                      <w:marRight w:val="0"/>
                      <w:marTop w:val="0"/>
                      <w:marBottom w:val="0"/>
                      <w:divBdr>
                        <w:top w:val="none" w:sz="0" w:space="0" w:color="auto"/>
                        <w:left w:val="none" w:sz="0" w:space="0" w:color="auto"/>
                        <w:bottom w:val="none" w:sz="0" w:space="0" w:color="auto"/>
                        <w:right w:val="none" w:sz="0" w:space="0" w:color="auto"/>
                      </w:divBdr>
                    </w:div>
                  </w:divsChild>
                </w:div>
                <w:div w:id="2051564985">
                  <w:marLeft w:val="0"/>
                  <w:marRight w:val="0"/>
                  <w:marTop w:val="0"/>
                  <w:marBottom w:val="0"/>
                  <w:divBdr>
                    <w:top w:val="none" w:sz="0" w:space="0" w:color="auto"/>
                    <w:left w:val="none" w:sz="0" w:space="0" w:color="auto"/>
                    <w:bottom w:val="none" w:sz="0" w:space="0" w:color="auto"/>
                    <w:right w:val="none" w:sz="0" w:space="0" w:color="auto"/>
                  </w:divBdr>
                  <w:divsChild>
                    <w:div w:id="21208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426513">
          <w:marLeft w:val="0"/>
          <w:marRight w:val="0"/>
          <w:marTop w:val="0"/>
          <w:marBottom w:val="0"/>
          <w:divBdr>
            <w:top w:val="none" w:sz="0" w:space="0" w:color="auto"/>
            <w:left w:val="none" w:sz="0" w:space="0" w:color="auto"/>
            <w:bottom w:val="none" w:sz="0" w:space="0" w:color="auto"/>
            <w:right w:val="none" w:sz="0" w:space="0" w:color="auto"/>
          </w:divBdr>
        </w:div>
        <w:div w:id="1509639774">
          <w:marLeft w:val="0"/>
          <w:marRight w:val="0"/>
          <w:marTop w:val="0"/>
          <w:marBottom w:val="0"/>
          <w:divBdr>
            <w:top w:val="none" w:sz="0" w:space="0" w:color="auto"/>
            <w:left w:val="none" w:sz="0" w:space="0" w:color="auto"/>
            <w:bottom w:val="none" w:sz="0" w:space="0" w:color="auto"/>
            <w:right w:val="none" w:sz="0" w:space="0" w:color="auto"/>
          </w:divBdr>
        </w:div>
        <w:div w:id="1537352024">
          <w:marLeft w:val="0"/>
          <w:marRight w:val="0"/>
          <w:marTop w:val="0"/>
          <w:marBottom w:val="0"/>
          <w:divBdr>
            <w:top w:val="none" w:sz="0" w:space="0" w:color="auto"/>
            <w:left w:val="none" w:sz="0" w:space="0" w:color="auto"/>
            <w:bottom w:val="none" w:sz="0" w:space="0" w:color="auto"/>
            <w:right w:val="none" w:sz="0" w:space="0" w:color="auto"/>
          </w:divBdr>
        </w:div>
      </w:divsChild>
    </w:div>
    <w:div w:id="466319156">
      <w:bodyDiv w:val="1"/>
      <w:marLeft w:val="0"/>
      <w:marRight w:val="0"/>
      <w:marTop w:val="0"/>
      <w:marBottom w:val="0"/>
      <w:divBdr>
        <w:top w:val="none" w:sz="0" w:space="0" w:color="auto"/>
        <w:left w:val="none" w:sz="0" w:space="0" w:color="auto"/>
        <w:bottom w:val="none" w:sz="0" w:space="0" w:color="auto"/>
        <w:right w:val="none" w:sz="0" w:space="0" w:color="auto"/>
      </w:divBdr>
    </w:div>
    <w:div w:id="507788914">
      <w:bodyDiv w:val="1"/>
      <w:marLeft w:val="0"/>
      <w:marRight w:val="0"/>
      <w:marTop w:val="0"/>
      <w:marBottom w:val="0"/>
      <w:divBdr>
        <w:top w:val="none" w:sz="0" w:space="0" w:color="auto"/>
        <w:left w:val="none" w:sz="0" w:space="0" w:color="auto"/>
        <w:bottom w:val="none" w:sz="0" w:space="0" w:color="auto"/>
        <w:right w:val="none" w:sz="0" w:space="0" w:color="auto"/>
      </w:divBdr>
    </w:div>
    <w:div w:id="711266016">
      <w:bodyDiv w:val="1"/>
      <w:marLeft w:val="0"/>
      <w:marRight w:val="0"/>
      <w:marTop w:val="0"/>
      <w:marBottom w:val="0"/>
      <w:divBdr>
        <w:top w:val="none" w:sz="0" w:space="0" w:color="auto"/>
        <w:left w:val="none" w:sz="0" w:space="0" w:color="auto"/>
        <w:bottom w:val="none" w:sz="0" w:space="0" w:color="auto"/>
        <w:right w:val="none" w:sz="0" w:space="0" w:color="auto"/>
      </w:divBdr>
      <w:divsChild>
        <w:div w:id="38212267">
          <w:marLeft w:val="0"/>
          <w:marRight w:val="0"/>
          <w:marTop w:val="0"/>
          <w:marBottom w:val="0"/>
          <w:divBdr>
            <w:top w:val="none" w:sz="0" w:space="0" w:color="auto"/>
            <w:left w:val="none" w:sz="0" w:space="0" w:color="auto"/>
            <w:bottom w:val="none" w:sz="0" w:space="0" w:color="auto"/>
            <w:right w:val="none" w:sz="0" w:space="0" w:color="auto"/>
          </w:divBdr>
          <w:divsChild>
            <w:div w:id="1364744275">
              <w:marLeft w:val="0"/>
              <w:marRight w:val="0"/>
              <w:marTop w:val="0"/>
              <w:marBottom w:val="0"/>
              <w:divBdr>
                <w:top w:val="none" w:sz="0" w:space="0" w:color="auto"/>
                <w:left w:val="none" w:sz="0" w:space="0" w:color="auto"/>
                <w:bottom w:val="none" w:sz="0" w:space="0" w:color="auto"/>
                <w:right w:val="none" w:sz="0" w:space="0" w:color="auto"/>
              </w:divBdr>
            </w:div>
          </w:divsChild>
        </w:div>
        <w:div w:id="38284109">
          <w:marLeft w:val="0"/>
          <w:marRight w:val="0"/>
          <w:marTop w:val="0"/>
          <w:marBottom w:val="0"/>
          <w:divBdr>
            <w:top w:val="none" w:sz="0" w:space="0" w:color="auto"/>
            <w:left w:val="none" w:sz="0" w:space="0" w:color="auto"/>
            <w:bottom w:val="none" w:sz="0" w:space="0" w:color="auto"/>
            <w:right w:val="none" w:sz="0" w:space="0" w:color="auto"/>
          </w:divBdr>
          <w:divsChild>
            <w:div w:id="1445802598">
              <w:marLeft w:val="0"/>
              <w:marRight w:val="0"/>
              <w:marTop w:val="0"/>
              <w:marBottom w:val="0"/>
              <w:divBdr>
                <w:top w:val="none" w:sz="0" w:space="0" w:color="auto"/>
                <w:left w:val="none" w:sz="0" w:space="0" w:color="auto"/>
                <w:bottom w:val="none" w:sz="0" w:space="0" w:color="auto"/>
                <w:right w:val="none" w:sz="0" w:space="0" w:color="auto"/>
              </w:divBdr>
            </w:div>
          </w:divsChild>
        </w:div>
        <w:div w:id="40444758">
          <w:marLeft w:val="0"/>
          <w:marRight w:val="0"/>
          <w:marTop w:val="0"/>
          <w:marBottom w:val="0"/>
          <w:divBdr>
            <w:top w:val="none" w:sz="0" w:space="0" w:color="auto"/>
            <w:left w:val="none" w:sz="0" w:space="0" w:color="auto"/>
            <w:bottom w:val="none" w:sz="0" w:space="0" w:color="auto"/>
            <w:right w:val="none" w:sz="0" w:space="0" w:color="auto"/>
          </w:divBdr>
          <w:divsChild>
            <w:div w:id="560481208">
              <w:marLeft w:val="0"/>
              <w:marRight w:val="0"/>
              <w:marTop w:val="0"/>
              <w:marBottom w:val="0"/>
              <w:divBdr>
                <w:top w:val="none" w:sz="0" w:space="0" w:color="auto"/>
                <w:left w:val="none" w:sz="0" w:space="0" w:color="auto"/>
                <w:bottom w:val="none" w:sz="0" w:space="0" w:color="auto"/>
                <w:right w:val="none" w:sz="0" w:space="0" w:color="auto"/>
              </w:divBdr>
            </w:div>
          </w:divsChild>
        </w:div>
        <w:div w:id="152140861">
          <w:marLeft w:val="0"/>
          <w:marRight w:val="0"/>
          <w:marTop w:val="0"/>
          <w:marBottom w:val="0"/>
          <w:divBdr>
            <w:top w:val="none" w:sz="0" w:space="0" w:color="auto"/>
            <w:left w:val="none" w:sz="0" w:space="0" w:color="auto"/>
            <w:bottom w:val="none" w:sz="0" w:space="0" w:color="auto"/>
            <w:right w:val="none" w:sz="0" w:space="0" w:color="auto"/>
          </w:divBdr>
          <w:divsChild>
            <w:div w:id="346568124">
              <w:marLeft w:val="0"/>
              <w:marRight w:val="0"/>
              <w:marTop w:val="0"/>
              <w:marBottom w:val="0"/>
              <w:divBdr>
                <w:top w:val="none" w:sz="0" w:space="0" w:color="auto"/>
                <w:left w:val="none" w:sz="0" w:space="0" w:color="auto"/>
                <w:bottom w:val="none" w:sz="0" w:space="0" w:color="auto"/>
                <w:right w:val="none" w:sz="0" w:space="0" w:color="auto"/>
              </w:divBdr>
            </w:div>
          </w:divsChild>
        </w:div>
        <w:div w:id="183521727">
          <w:marLeft w:val="0"/>
          <w:marRight w:val="0"/>
          <w:marTop w:val="0"/>
          <w:marBottom w:val="0"/>
          <w:divBdr>
            <w:top w:val="none" w:sz="0" w:space="0" w:color="auto"/>
            <w:left w:val="none" w:sz="0" w:space="0" w:color="auto"/>
            <w:bottom w:val="none" w:sz="0" w:space="0" w:color="auto"/>
            <w:right w:val="none" w:sz="0" w:space="0" w:color="auto"/>
          </w:divBdr>
          <w:divsChild>
            <w:div w:id="70085940">
              <w:marLeft w:val="0"/>
              <w:marRight w:val="0"/>
              <w:marTop w:val="0"/>
              <w:marBottom w:val="0"/>
              <w:divBdr>
                <w:top w:val="none" w:sz="0" w:space="0" w:color="auto"/>
                <w:left w:val="none" w:sz="0" w:space="0" w:color="auto"/>
                <w:bottom w:val="none" w:sz="0" w:space="0" w:color="auto"/>
                <w:right w:val="none" w:sz="0" w:space="0" w:color="auto"/>
              </w:divBdr>
            </w:div>
          </w:divsChild>
        </w:div>
        <w:div w:id="250625224">
          <w:marLeft w:val="0"/>
          <w:marRight w:val="0"/>
          <w:marTop w:val="0"/>
          <w:marBottom w:val="0"/>
          <w:divBdr>
            <w:top w:val="none" w:sz="0" w:space="0" w:color="auto"/>
            <w:left w:val="none" w:sz="0" w:space="0" w:color="auto"/>
            <w:bottom w:val="none" w:sz="0" w:space="0" w:color="auto"/>
            <w:right w:val="none" w:sz="0" w:space="0" w:color="auto"/>
          </w:divBdr>
          <w:divsChild>
            <w:div w:id="1651207489">
              <w:marLeft w:val="0"/>
              <w:marRight w:val="0"/>
              <w:marTop w:val="0"/>
              <w:marBottom w:val="0"/>
              <w:divBdr>
                <w:top w:val="none" w:sz="0" w:space="0" w:color="auto"/>
                <w:left w:val="none" w:sz="0" w:space="0" w:color="auto"/>
                <w:bottom w:val="none" w:sz="0" w:space="0" w:color="auto"/>
                <w:right w:val="none" w:sz="0" w:space="0" w:color="auto"/>
              </w:divBdr>
            </w:div>
          </w:divsChild>
        </w:div>
        <w:div w:id="337924016">
          <w:marLeft w:val="0"/>
          <w:marRight w:val="0"/>
          <w:marTop w:val="0"/>
          <w:marBottom w:val="0"/>
          <w:divBdr>
            <w:top w:val="none" w:sz="0" w:space="0" w:color="auto"/>
            <w:left w:val="none" w:sz="0" w:space="0" w:color="auto"/>
            <w:bottom w:val="none" w:sz="0" w:space="0" w:color="auto"/>
            <w:right w:val="none" w:sz="0" w:space="0" w:color="auto"/>
          </w:divBdr>
          <w:divsChild>
            <w:div w:id="1350989866">
              <w:marLeft w:val="0"/>
              <w:marRight w:val="0"/>
              <w:marTop w:val="0"/>
              <w:marBottom w:val="0"/>
              <w:divBdr>
                <w:top w:val="none" w:sz="0" w:space="0" w:color="auto"/>
                <w:left w:val="none" w:sz="0" w:space="0" w:color="auto"/>
                <w:bottom w:val="none" w:sz="0" w:space="0" w:color="auto"/>
                <w:right w:val="none" w:sz="0" w:space="0" w:color="auto"/>
              </w:divBdr>
            </w:div>
          </w:divsChild>
        </w:div>
        <w:div w:id="347029636">
          <w:marLeft w:val="0"/>
          <w:marRight w:val="0"/>
          <w:marTop w:val="0"/>
          <w:marBottom w:val="0"/>
          <w:divBdr>
            <w:top w:val="none" w:sz="0" w:space="0" w:color="auto"/>
            <w:left w:val="none" w:sz="0" w:space="0" w:color="auto"/>
            <w:bottom w:val="none" w:sz="0" w:space="0" w:color="auto"/>
            <w:right w:val="none" w:sz="0" w:space="0" w:color="auto"/>
          </w:divBdr>
          <w:divsChild>
            <w:div w:id="1640185754">
              <w:marLeft w:val="0"/>
              <w:marRight w:val="0"/>
              <w:marTop w:val="0"/>
              <w:marBottom w:val="0"/>
              <w:divBdr>
                <w:top w:val="none" w:sz="0" w:space="0" w:color="auto"/>
                <w:left w:val="none" w:sz="0" w:space="0" w:color="auto"/>
                <w:bottom w:val="none" w:sz="0" w:space="0" w:color="auto"/>
                <w:right w:val="none" w:sz="0" w:space="0" w:color="auto"/>
              </w:divBdr>
            </w:div>
          </w:divsChild>
        </w:div>
        <w:div w:id="386102818">
          <w:marLeft w:val="0"/>
          <w:marRight w:val="0"/>
          <w:marTop w:val="0"/>
          <w:marBottom w:val="0"/>
          <w:divBdr>
            <w:top w:val="none" w:sz="0" w:space="0" w:color="auto"/>
            <w:left w:val="none" w:sz="0" w:space="0" w:color="auto"/>
            <w:bottom w:val="none" w:sz="0" w:space="0" w:color="auto"/>
            <w:right w:val="none" w:sz="0" w:space="0" w:color="auto"/>
          </w:divBdr>
          <w:divsChild>
            <w:div w:id="1272544889">
              <w:marLeft w:val="0"/>
              <w:marRight w:val="0"/>
              <w:marTop w:val="0"/>
              <w:marBottom w:val="0"/>
              <w:divBdr>
                <w:top w:val="none" w:sz="0" w:space="0" w:color="auto"/>
                <w:left w:val="none" w:sz="0" w:space="0" w:color="auto"/>
                <w:bottom w:val="none" w:sz="0" w:space="0" w:color="auto"/>
                <w:right w:val="none" w:sz="0" w:space="0" w:color="auto"/>
              </w:divBdr>
            </w:div>
          </w:divsChild>
        </w:div>
        <w:div w:id="614364868">
          <w:marLeft w:val="0"/>
          <w:marRight w:val="0"/>
          <w:marTop w:val="0"/>
          <w:marBottom w:val="0"/>
          <w:divBdr>
            <w:top w:val="none" w:sz="0" w:space="0" w:color="auto"/>
            <w:left w:val="none" w:sz="0" w:space="0" w:color="auto"/>
            <w:bottom w:val="none" w:sz="0" w:space="0" w:color="auto"/>
            <w:right w:val="none" w:sz="0" w:space="0" w:color="auto"/>
          </w:divBdr>
          <w:divsChild>
            <w:div w:id="5793630">
              <w:marLeft w:val="0"/>
              <w:marRight w:val="0"/>
              <w:marTop w:val="0"/>
              <w:marBottom w:val="0"/>
              <w:divBdr>
                <w:top w:val="none" w:sz="0" w:space="0" w:color="auto"/>
                <w:left w:val="none" w:sz="0" w:space="0" w:color="auto"/>
                <w:bottom w:val="none" w:sz="0" w:space="0" w:color="auto"/>
                <w:right w:val="none" w:sz="0" w:space="0" w:color="auto"/>
              </w:divBdr>
            </w:div>
          </w:divsChild>
        </w:div>
        <w:div w:id="980379726">
          <w:marLeft w:val="0"/>
          <w:marRight w:val="0"/>
          <w:marTop w:val="0"/>
          <w:marBottom w:val="0"/>
          <w:divBdr>
            <w:top w:val="none" w:sz="0" w:space="0" w:color="auto"/>
            <w:left w:val="none" w:sz="0" w:space="0" w:color="auto"/>
            <w:bottom w:val="none" w:sz="0" w:space="0" w:color="auto"/>
            <w:right w:val="none" w:sz="0" w:space="0" w:color="auto"/>
          </w:divBdr>
          <w:divsChild>
            <w:div w:id="1571386761">
              <w:marLeft w:val="0"/>
              <w:marRight w:val="0"/>
              <w:marTop w:val="0"/>
              <w:marBottom w:val="0"/>
              <w:divBdr>
                <w:top w:val="none" w:sz="0" w:space="0" w:color="auto"/>
                <w:left w:val="none" w:sz="0" w:space="0" w:color="auto"/>
                <w:bottom w:val="none" w:sz="0" w:space="0" w:color="auto"/>
                <w:right w:val="none" w:sz="0" w:space="0" w:color="auto"/>
              </w:divBdr>
            </w:div>
          </w:divsChild>
        </w:div>
        <w:div w:id="1000547828">
          <w:marLeft w:val="0"/>
          <w:marRight w:val="0"/>
          <w:marTop w:val="0"/>
          <w:marBottom w:val="0"/>
          <w:divBdr>
            <w:top w:val="none" w:sz="0" w:space="0" w:color="auto"/>
            <w:left w:val="none" w:sz="0" w:space="0" w:color="auto"/>
            <w:bottom w:val="none" w:sz="0" w:space="0" w:color="auto"/>
            <w:right w:val="none" w:sz="0" w:space="0" w:color="auto"/>
          </w:divBdr>
          <w:divsChild>
            <w:div w:id="1052386915">
              <w:marLeft w:val="0"/>
              <w:marRight w:val="0"/>
              <w:marTop w:val="0"/>
              <w:marBottom w:val="0"/>
              <w:divBdr>
                <w:top w:val="none" w:sz="0" w:space="0" w:color="auto"/>
                <w:left w:val="none" w:sz="0" w:space="0" w:color="auto"/>
                <w:bottom w:val="none" w:sz="0" w:space="0" w:color="auto"/>
                <w:right w:val="none" w:sz="0" w:space="0" w:color="auto"/>
              </w:divBdr>
            </w:div>
          </w:divsChild>
        </w:div>
        <w:div w:id="1025591514">
          <w:marLeft w:val="0"/>
          <w:marRight w:val="0"/>
          <w:marTop w:val="0"/>
          <w:marBottom w:val="0"/>
          <w:divBdr>
            <w:top w:val="none" w:sz="0" w:space="0" w:color="auto"/>
            <w:left w:val="none" w:sz="0" w:space="0" w:color="auto"/>
            <w:bottom w:val="none" w:sz="0" w:space="0" w:color="auto"/>
            <w:right w:val="none" w:sz="0" w:space="0" w:color="auto"/>
          </w:divBdr>
          <w:divsChild>
            <w:div w:id="258217393">
              <w:marLeft w:val="0"/>
              <w:marRight w:val="0"/>
              <w:marTop w:val="0"/>
              <w:marBottom w:val="0"/>
              <w:divBdr>
                <w:top w:val="none" w:sz="0" w:space="0" w:color="auto"/>
                <w:left w:val="none" w:sz="0" w:space="0" w:color="auto"/>
                <w:bottom w:val="none" w:sz="0" w:space="0" w:color="auto"/>
                <w:right w:val="none" w:sz="0" w:space="0" w:color="auto"/>
              </w:divBdr>
            </w:div>
          </w:divsChild>
        </w:div>
        <w:div w:id="1047025747">
          <w:marLeft w:val="0"/>
          <w:marRight w:val="0"/>
          <w:marTop w:val="0"/>
          <w:marBottom w:val="0"/>
          <w:divBdr>
            <w:top w:val="none" w:sz="0" w:space="0" w:color="auto"/>
            <w:left w:val="none" w:sz="0" w:space="0" w:color="auto"/>
            <w:bottom w:val="none" w:sz="0" w:space="0" w:color="auto"/>
            <w:right w:val="none" w:sz="0" w:space="0" w:color="auto"/>
          </w:divBdr>
          <w:divsChild>
            <w:div w:id="1332297177">
              <w:marLeft w:val="0"/>
              <w:marRight w:val="0"/>
              <w:marTop w:val="0"/>
              <w:marBottom w:val="0"/>
              <w:divBdr>
                <w:top w:val="none" w:sz="0" w:space="0" w:color="auto"/>
                <w:left w:val="none" w:sz="0" w:space="0" w:color="auto"/>
                <w:bottom w:val="none" w:sz="0" w:space="0" w:color="auto"/>
                <w:right w:val="none" w:sz="0" w:space="0" w:color="auto"/>
              </w:divBdr>
            </w:div>
            <w:div w:id="1860388844">
              <w:marLeft w:val="0"/>
              <w:marRight w:val="0"/>
              <w:marTop w:val="0"/>
              <w:marBottom w:val="0"/>
              <w:divBdr>
                <w:top w:val="none" w:sz="0" w:space="0" w:color="auto"/>
                <w:left w:val="none" w:sz="0" w:space="0" w:color="auto"/>
                <w:bottom w:val="none" w:sz="0" w:space="0" w:color="auto"/>
                <w:right w:val="none" w:sz="0" w:space="0" w:color="auto"/>
              </w:divBdr>
            </w:div>
          </w:divsChild>
        </w:div>
        <w:div w:id="1054933009">
          <w:marLeft w:val="0"/>
          <w:marRight w:val="0"/>
          <w:marTop w:val="0"/>
          <w:marBottom w:val="0"/>
          <w:divBdr>
            <w:top w:val="none" w:sz="0" w:space="0" w:color="auto"/>
            <w:left w:val="none" w:sz="0" w:space="0" w:color="auto"/>
            <w:bottom w:val="none" w:sz="0" w:space="0" w:color="auto"/>
            <w:right w:val="none" w:sz="0" w:space="0" w:color="auto"/>
          </w:divBdr>
          <w:divsChild>
            <w:div w:id="1356425051">
              <w:marLeft w:val="0"/>
              <w:marRight w:val="0"/>
              <w:marTop w:val="0"/>
              <w:marBottom w:val="0"/>
              <w:divBdr>
                <w:top w:val="none" w:sz="0" w:space="0" w:color="auto"/>
                <w:left w:val="none" w:sz="0" w:space="0" w:color="auto"/>
                <w:bottom w:val="none" w:sz="0" w:space="0" w:color="auto"/>
                <w:right w:val="none" w:sz="0" w:space="0" w:color="auto"/>
              </w:divBdr>
            </w:div>
          </w:divsChild>
        </w:div>
        <w:div w:id="1072197171">
          <w:marLeft w:val="0"/>
          <w:marRight w:val="0"/>
          <w:marTop w:val="0"/>
          <w:marBottom w:val="0"/>
          <w:divBdr>
            <w:top w:val="none" w:sz="0" w:space="0" w:color="auto"/>
            <w:left w:val="none" w:sz="0" w:space="0" w:color="auto"/>
            <w:bottom w:val="none" w:sz="0" w:space="0" w:color="auto"/>
            <w:right w:val="none" w:sz="0" w:space="0" w:color="auto"/>
          </w:divBdr>
          <w:divsChild>
            <w:div w:id="1731033321">
              <w:marLeft w:val="0"/>
              <w:marRight w:val="0"/>
              <w:marTop w:val="0"/>
              <w:marBottom w:val="0"/>
              <w:divBdr>
                <w:top w:val="none" w:sz="0" w:space="0" w:color="auto"/>
                <w:left w:val="none" w:sz="0" w:space="0" w:color="auto"/>
                <w:bottom w:val="none" w:sz="0" w:space="0" w:color="auto"/>
                <w:right w:val="none" w:sz="0" w:space="0" w:color="auto"/>
              </w:divBdr>
            </w:div>
          </w:divsChild>
        </w:div>
        <w:div w:id="1099251793">
          <w:marLeft w:val="0"/>
          <w:marRight w:val="0"/>
          <w:marTop w:val="0"/>
          <w:marBottom w:val="0"/>
          <w:divBdr>
            <w:top w:val="none" w:sz="0" w:space="0" w:color="auto"/>
            <w:left w:val="none" w:sz="0" w:space="0" w:color="auto"/>
            <w:bottom w:val="none" w:sz="0" w:space="0" w:color="auto"/>
            <w:right w:val="none" w:sz="0" w:space="0" w:color="auto"/>
          </w:divBdr>
          <w:divsChild>
            <w:div w:id="963466751">
              <w:marLeft w:val="0"/>
              <w:marRight w:val="0"/>
              <w:marTop w:val="0"/>
              <w:marBottom w:val="0"/>
              <w:divBdr>
                <w:top w:val="none" w:sz="0" w:space="0" w:color="auto"/>
                <w:left w:val="none" w:sz="0" w:space="0" w:color="auto"/>
                <w:bottom w:val="none" w:sz="0" w:space="0" w:color="auto"/>
                <w:right w:val="none" w:sz="0" w:space="0" w:color="auto"/>
              </w:divBdr>
            </w:div>
          </w:divsChild>
        </w:div>
        <w:div w:id="1149514110">
          <w:marLeft w:val="0"/>
          <w:marRight w:val="0"/>
          <w:marTop w:val="0"/>
          <w:marBottom w:val="0"/>
          <w:divBdr>
            <w:top w:val="none" w:sz="0" w:space="0" w:color="auto"/>
            <w:left w:val="none" w:sz="0" w:space="0" w:color="auto"/>
            <w:bottom w:val="none" w:sz="0" w:space="0" w:color="auto"/>
            <w:right w:val="none" w:sz="0" w:space="0" w:color="auto"/>
          </w:divBdr>
          <w:divsChild>
            <w:div w:id="2102793443">
              <w:marLeft w:val="0"/>
              <w:marRight w:val="0"/>
              <w:marTop w:val="0"/>
              <w:marBottom w:val="0"/>
              <w:divBdr>
                <w:top w:val="none" w:sz="0" w:space="0" w:color="auto"/>
                <w:left w:val="none" w:sz="0" w:space="0" w:color="auto"/>
                <w:bottom w:val="none" w:sz="0" w:space="0" w:color="auto"/>
                <w:right w:val="none" w:sz="0" w:space="0" w:color="auto"/>
              </w:divBdr>
            </w:div>
          </w:divsChild>
        </w:div>
        <w:div w:id="1172178888">
          <w:marLeft w:val="0"/>
          <w:marRight w:val="0"/>
          <w:marTop w:val="0"/>
          <w:marBottom w:val="0"/>
          <w:divBdr>
            <w:top w:val="none" w:sz="0" w:space="0" w:color="auto"/>
            <w:left w:val="none" w:sz="0" w:space="0" w:color="auto"/>
            <w:bottom w:val="none" w:sz="0" w:space="0" w:color="auto"/>
            <w:right w:val="none" w:sz="0" w:space="0" w:color="auto"/>
          </w:divBdr>
          <w:divsChild>
            <w:div w:id="1817723870">
              <w:marLeft w:val="0"/>
              <w:marRight w:val="0"/>
              <w:marTop w:val="0"/>
              <w:marBottom w:val="0"/>
              <w:divBdr>
                <w:top w:val="none" w:sz="0" w:space="0" w:color="auto"/>
                <w:left w:val="none" w:sz="0" w:space="0" w:color="auto"/>
                <w:bottom w:val="none" w:sz="0" w:space="0" w:color="auto"/>
                <w:right w:val="none" w:sz="0" w:space="0" w:color="auto"/>
              </w:divBdr>
            </w:div>
          </w:divsChild>
        </w:div>
        <w:div w:id="1231428255">
          <w:marLeft w:val="0"/>
          <w:marRight w:val="0"/>
          <w:marTop w:val="0"/>
          <w:marBottom w:val="0"/>
          <w:divBdr>
            <w:top w:val="none" w:sz="0" w:space="0" w:color="auto"/>
            <w:left w:val="none" w:sz="0" w:space="0" w:color="auto"/>
            <w:bottom w:val="none" w:sz="0" w:space="0" w:color="auto"/>
            <w:right w:val="none" w:sz="0" w:space="0" w:color="auto"/>
          </w:divBdr>
          <w:divsChild>
            <w:div w:id="614095019">
              <w:marLeft w:val="0"/>
              <w:marRight w:val="0"/>
              <w:marTop w:val="0"/>
              <w:marBottom w:val="0"/>
              <w:divBdr>
                <w:top w:val="none" w:sz="0" w:space="0" w:color="auto"/>
                <w:left w:val="none" w:sz="0" w:space="0" w:color="auto"/>
                <w:bottom w:val="none" w:sz="0" w:space="0" w:color="auto"/>
                <w:right w:val="none" w:sz="0" w:space="0" w:color="auto"/>
              </w:divBdr>
            </w:div>
          </w:divsChild>
        </w:div>
        <w:div w:id="1240093682">
          <w:marLeft w:val="0"/>
          <w:marRight w:val="0"/>
          <w:marTop w:val="0"/>
          <w:marBottom w:val="0"/>
          <w:divBdr>
            <w:top w:val="none" w:sz="0" w:space="0" w:color="auto"/>
            <w:left w:val="none" w:sz="0" w:space="0" w:color="auto"/>
            <w:bottom w:val="none" w:sz="0" w:space="0" w:color="auto"/>
            <w:right w:val="none" w:sz="0" w:space="0" w:color="auto"/>
          </w:divBdr>
          <w:divsChild>
            <w:div w:id="376319708">
              <w:marLeft w:val="0"/>
              <w:marRight w:val="0"/>
              <w:marTop w:val="0"/>
              <w:marBottom w:val="0"/>
              <w:divBdr>
                <w:top w:val="none" w:sz="0" w:space="0" w:color="auto"/>
                <w:left w:val="none" w:sz="0" w:space="0" w:color="auto"/>
                <w:bottom w:val="none" w:sz="0" w:space="0" w:color="auto"/>
                <w:right w:val="none" w:sz="0" w:space="0" w:color="auto"/>
              </w:divBdr>
            </w:div>
          </w:divsChild>
        </w:div>
        <w:div w:id="1242056608">
          <w:marLeft w:val="0"/>
          <w:marRight w:val="0"/>
          <w:marTop w:val="0"/>
          <w:marBottom w:val="0"/>
          <w:divBdr>
            <w:top w:val="none" w:sz="0" w:space="0" w:color="auto"/>
            <w:left w:val="none" w:sz="0" w:space="0" w:color="auto"/>
            <w:bottom w:val="none" w:sz="0" w:space="0" w:color="auto"/>
            <w:right w:val="none" w:sz="0" w:space="0" w:color="auto"/>
          </w:divBdr>
          <w:divsChild>
            <w:div w:id="1403988039">
              <w:marLeft w:val="0"/>
              <w:marRight w:val="0"/>
              <w:marTop w:val="0"/>
              <w:marBottom w:val="0"/>
              <w:divBdr>
                <w:top w:val="none" w:sz="0" w:space="0" w:color="auto"/>
                <w:left w:val="none" w:sz="0" w:space="0" w:color="auto"/>
                <w:bottom w:val="none" w:sz="0" w:space="0" w:color="auto"/>
                <w:right w:val="none" w:sz="0" w:space="0" w:color="auto"/>
              </w:divBdr>
            </w:div>
          </w:divsChild>
        </w:div>
        <w:div w:id="1448037995">
          <w:marLeft w:val="0"/>
          <w:marRight w:val="0"/>
          <w:marTop w:val="0"/>
          <w:marBottom w:val="0"/>
          <w:divBdr>
            <w:top w:val="none" w:sz="0" w:space="0" w:color="auto"/>
            <w:left w:val="none" w:sz="0" w:space="0" w:color="auto"/>
            <w:bottom w:val="none" w:sz="0" w:space="0" w:color="auto"/>
            <w:right w:val="none" w:sz="0" w:space="0" w:color="auto"/>
          </w:divBdr>
          <w:divsChild>
            <w:div w:id="37973165">
              <w:marLeft w:val="0"/>
              <w:marRight w:val="0"/>
              <w:marTop w:val="0"/>
              <w:marBottom w:val="0"/>
              <w:divBdr>
                <w:top w:val="none" w:sz="0" w:space="0" w:color="auto"/>
                <w:left w:val="none" w:sz="0" w:space="0" w:color="auto"/>
                <w:bottom w:val="none" w:sz="0" w:space="0" w:color="auto"/>
                <w:right w:val="none" w:sz="0" w:space="0" w:color="auto"/>
              </w:divBdr>
            </w:div>
          </w:divsChild>
        </w:div>
        <w:div w:id="1578057030">
          <w:marLeft w:val="0"/>
          <w:marRight w:val="0"/>
          <w:marTop w:val="0"/>
          <w:marBottom w:val="0"/>
          <w:divBdr>
            <w:top w:val="none" w:sz="0" w:space="0" w:color="auto"/>
            <w:left w:val="none" w:sz="0" w:space="0" w:color="auto"/>
            <w:bottom w:val="none" w:sz="0" w:space="0" w:color="auto"/>
            <w:right w:val="none" w:sz="0" w:space="0" w:color="auto"/>
          </w:divBdr>
          <w:divsChild>
            <w:div w:id="671880022">
              <w:marLeft w:val="0"/>
              <w:marRight w:val="0"/>
              <w:marTop w:val="0"/>
              <w:marBottom w:val="0"/>
              <w:divBdr>
                <w:top w:val="none" w:sz="0" w:space="0" w:color="auto"/>
                <w:left w:val="none" w:sz="0" w:space="0" w:color="auto"/>
                <w:bottom w:val="none" w:sz="0" w:space="0" w:color="auto"/>
                <w:right w:val="none" w:sz="0" w:space="0" w:color="auto"/>
              </w:divBdr>
            </w:div>
          </w:divsChild>
        </w:div>
        <w:div w:id="1625234356">
          <w:marLeft w:val="0"/>
          <w:marRight w:val="0"/>
          <w:marTop w:val="0"/>
          <w:marBottom w:val="0"/>
          <w:divBdr>
            <w:top w:val="none" w:sz="0" w:space="0" w:color="auto"/>
            <w:left w:val="none" w:sz="0" w:space="0" w:color="auto"/>
            <w:bottom w:val="none" w:sz="0" w:space="0" w:color="auto"/>
            <w:right w:val="none" w:sz="0" w:space="0" w:color="auto"/>
          </w:divBdr>
          <w:divsChild>
            <w:div w:id="2017804221">
              <w:marLeft w:val="0"/>
              <w:marRight w:val="0"/>
              <w:marTop w:val="0"/>
              <w:marBottom w:val="0"/>
              <w:divBdr>
                <w:top w:val="none" w:sz="0" w:space="0" w:color="auto"/>
                <w:left w:val="none" w:sz="0" w:space="0" w:color="auto"/>
                <w:bottom w:val="none" w:sz="0" w:space="0" w:color="auto"/>
                <w:right w:val="none" w:sz="0" w:space="0" w:color="auto"/>
              </w:divBdr>
            </w:div>
          </w:divsChild>
        </w:div>
        <w:div w:id="1704329530">
          <w:marLeft w:val="0"/>
          <w:marRight w:val="0"/>
          <w:marTop w:val="0"/>
          <w:marBottom w:val="0"/>
          <w:divBdr>
            <w:top w:val="none" w:sz="0" w:space="0" w:color="auto"/>
            <w:left w:val="none" w:sz="0" w:space="0" w:color="auto"/>
            <w:bottom w:val="none" w:sz="0" w:space="0" w:color="auto"/>
            <w:right w:val="none" w:sz="0" w:space="0" w:color="auto"/>
          </w:divBdr>
          <w:divsChild>
            <w:div w:id="2104035531">
              <w:marLeft w:val="0"/>
              <w:marRight w:val="0"/>
              <w:marTop w:val="0"/>
              <w:marBottom w:val="0"/>
              <w:divBdr>
                <w:top w:val="none" w:sz="0" w:space="0" w:color="auto"/>
                <w:left w:val="none" w:sz="0" w:space="0" w:color="auto"/>
                <w:bottom w:val="none" w:sz="0" w:space="0" w:color="auto"/>
                <w:right w:val="none" w:sz="0" w:space="0" w:color="auto"/>
              </w:divBdr>
            </w:div>
          </w:divsChild>
        </w:div>
        <w:div w:id="1768648203">
          <w:marLeft w:val="0"/>
          <w:marRight w:val="0"/>
          <w:marTop w:val="0"/>
          <w:marBottom w:val="0"/>
          <w:divBdr>
            <w:top w:val="none" w:sz="0" w:space="0" w:color="auto"/>
            <w:left w:val="none" w:sz="0" w:space="0" w:color="auto"/>
            <w:bottom w:val="none" w:sz="0" w:space="0" w:color="auto"/>
            <w:right w:val="none" w:sz="0" w:space="0" w:color="auto"/>
          </w:divBdr>
          <w:divsChild>
            <w:div w:id="1817994473">
              <w:marLeft w:val="0"/>
              <w:marRight w:val="0"/>
              <w:marTop w:val="0"/>
              <w:marBottom w:val="0"/>
              <w:divBdr>
                <w:top w:val="none" w:sz="0" w:space="0" w:color="auto"/>
                <w:left w:val="none" w:sz="0" w:space="0" w:color="auto"/>
                <w:bottom w:val="none" w:sz="0" w:space="0" w:color="auto"/>
                <w:right w:val="none" w:sz="0" w:space="0" w:color="auto"/>
              </w:divBdr>
            </w:div>
          </w:divsChild>
        </w:div>
        <w:div w:id="1827360870">
          <w:marLeft w:val="0"/>
          <w:marRight w:val="0"/>
          <w:marTop w:val="0"/>
          <w:marBottom w:val="0"/>
          <w:divBdr>
            <w:top w:val="none" w:sz="0" w:space="0" w:color="auto"/>
            <w:left w:val="none" w:sz="0" w:space="0" w:color="auto"/>
            <w:bottom w:val="none" w:sz="0" w:space="0" w:color="auto"/>
            <w:right w:val="none" w:sz="0" w:space="0" w:color="auto"/>
          </w:divBdr>
          <w:divsChild>
            <w:div w:id="1948389467">
              <w:marLeft w:val="0"/>
              <w:marRight w:val="0"/>
              <w:marTop w:val="0"/>
              <w:marBottom w:val="0"/>
              <w:divBdr>
                <w:top w:val="none" w:sz="0" w:space="0" w:color="auto"/>
                <w:left w:val="none" w:sz="0" w:space="0" w:color="auto"/>
                <w:bottom w:val="none" w:sz="0" w:space="0" w:color="auto"/>
                <w:right w:val="none" w:sz="0" w:space="0" w:color="auto"/>
              </w:divBdr>
            </w:div>
          </w:divsChild>
        </w:div>
        <w:div w:id="1963687808">
          <w:marLeft w:val="0"/>
          <w:marRight w:val="0"/>
          <w:marTop w:val="0"/>
          <w:marBottom w:val="0"/>
          <w:divBdr>
            <w:top w:val="none" w:sz="0" w:space="0" w:color="auto"/>
            <w:left w:val="none" w:sz="0" w:space="0" w:color="auto"/>
            <w:bottom w:val="none" w:sz="0" w:space="0" w:color="auto"/>
            <w:right w:val="none" w:sz="0" w:space="0" w:color="auto"/>
          </w:divBdr>
          <w:divsChild>
            <w:div w:id="760955825">
              <w:marLeft w:val="0"/>
              <w:marRight w:val="0"/>
              <w:marTop w:val="0"/>
              <w:marBottom w:val="0"/>
              <w:divBdr>
                <w:top w:val="none" w:sz="0" w:space="0" w:color="auto"/>
                <w:left w:val="none" w:sz="0" w:space="0" w:color="auto"/>
                <w:bottom w:val="none" w:sz="0" w:space="0" w:color="auto"/>
                <w:right w:val="none" w:sz="0" w:space="0" w:color="auto"/>
              </w:divBdr>
            </w:div>
          </w:divsChild>
        </w:div>
        <w:div w:id="2002268032">
          <w:marLeft w:val="0"/>
          <w:marRight w:val="0"/>
          <w:marTop w:val="0"/>
          <w:marBottom w:val="0"/>
          <w:divBdr>
            <w:top w:val="none" w:sz="0" w:space="0" w:color="auto"/>
            <w:left w:val="none" w:sz="0" w:space="0" w:color="auto"/>
            <w:bottom w:val="none" w:sz="0" w:space="0" w:color="auto"/>
            <w:right w:val="none" w:sz="0" w:space="0" w:color="auto"/>
          </w:divBdr>
          <w:divsChild>
            <w:div w:id="16151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9216">
      <w:bodyDiv w:val="1"/>
      <w:marLeft w:val="0"/>
      <w:marRight w:val="0"/>
      <w:marTop w:val="0"/>
      <w:marBottom w:val="0"/>
      <w:divBdr>
        <w:top w:val="none" w:sz="0" w:space="0" w:color="auto"/>
        <w:left w:val="none" w:sz="0" w:space="0" w:color="auto"/>
        <w:bottom w:val="none" w:sz="0" w:space="0" w:color="auto"/>
        <w:right w:val="none" w:sz="0" w:space="0" w:color="auto"/>
      </w:divBdr>
    </w:div>
    <w:div w:id="940259931">
      <w:bodyDiv w:val="1"/>
      <w:marLeft w:val="0"/>
      <w:marRight w:val="0"/>
      <w:marTop w:val="0"/>
      <w:marBottom w:val="0"/>
      <w:divBdr>
        <w:top w:val="none" w:sz="0" w:space="0" w:color="auto"/>
        <w:left w:val="none" w:sz="0" w:space="0" w:color="auto"/>
        <w:bottom w:val="none" w:sz="0" w:space="0" w:color="auto"/>
        <w:right w:val="none" w:sz="0" w:space="0" w:color="auto"/>
      </w:divBdr>
    </w:div>
    <w:div w:id="1150248623">
      <w:bodyDiv w:val="1"/>
      <w:marLeft w:val="0"/>
      <w:marRight w:val="0"/>
      <w:marTop w:val="0"/>
      <w:marBottom w:val="0"/>
      <w:divBdr>
        <w:top w:val="none" w:sz="0" w:space="0" w:color="auto"/>
        <w:left w:val="none" w:sz="0" w:space="0" w:color="auto"/>
        <w:bottom w:val="none" w:sz="0" w:space="0" w:color="auto"/>
        <w:right w:val="none" w:sz="0" w:space="0" w:color="auto"/>
      </w:divBdr>
    </w:div>
    <w:div w:id="1181119271">
      <w:bodyDiv w:val="1"/>
      <w:marLeft w:val="0"/>
      <w:marRight w:val="0"/>
      <w:marTop w:val="0"/>
      <w:marBottom w:val="0"/>
      <w:divBdr>
        <w:top w:val="none" w:sz="0" w:space="0" w:color="auto"/>
        <w:left w:val="none" w:sz="0" w:space="0" w:color="auto"/>
        <w:bottom w:val="none" w:sz="0" w:space="0" w:color="auto"/>
        <w:right w:val="none" w:sz="0" w:space="0" w:color="auto"/>
      </w:divBdr>
    </w:div>
    <w:div w:id="1440369605">
      <w:bodyDiv w:val="1"/>
      <w:marLeft w:val="0"/>
      <w:marRight w:val="0"/>
      <w:marTop w:val="0"/>
      <w:marBottom w:val="0"/>
      <w:divBdr>
        <w:top w:val="none" w:sz="0" w:space="0" w:color="auto"/>
        <w:left w:val="none" w:sz="0" w:space="0" w:color="auto"/>
        <w:bottom w:val="none" w:sz="0" w:space="0" w:color="auto"/>
        <w:right w:val="none" w:sz="0" w:space="0" w:color="auto"/>
      </w:divBdr>
      <w:divsChild>
        <w:div w:id="245304049">
          <w:marLeft w:val="0"/>
          <w:marRight w:val="0"/>
          <w:marTop w:val="0"/>
          <w:marBottom w:val="0"/>
          <w:divBdr>
            <w:top w:val="none" w:sz="0" w:space="0" w:color="auto"/>
            <w:left w:val="none" w:sz="0" w:space="0" w:color="auto"/>
            <w:bottom w:val="none" w:sz="0" w:space="0" w:color="auto"/>
            <w:right w:val="none" w:sz="0" w:space="0" w:color="auto"/>
          </w:divBdr>
        </w:div>
        <w:div w:id="372390573">
          <w:marLeft w:val="0"/>
          <w:marRight w:val="0"/>
          <w:marTop w:val="0"/>
          <w:marBottom w:val="0"/>
          <w:divBdr>
            <w:top w:val="none" w:sz="0" w:space="0" w:color="auto"/>
            <w:left w:val="none" w:sz="0" w:space="0" w:color="auto"/>
            <w:bottom w:val="none" w:sz="0" w:space="0" w:color="auto"/>
            <w:right w:val="none" w:sz="0" w:space="0" w:color="auto"/>
          </w:divBdr>
          <w:divsChild>
            <w:div w:id="1905676701">
              <w:marLeft w:val="-75"/>
              <w:marRight w:val="0"/>
              <w:marTop w:val="30"/>
              <w:marBottom w:val="30"/>
              <w:divBdr>
                <w:top w:val="none" w:sz="0" w:space="0" w:color="auto"/>
                <w:left w:val="none" w:sz="0" w:space="0" w:color="auto"/>
                <w:bottom w:val="none" w:sz="0" w:space="0" w:color="auto"/>
                <w:right w:val="none" w:sz="0" w:space="0" w:color="auto"/>
              </w:divBdr>
              <w:divsChild>
                <w:div w:id="8527576">
                  <w:marLeft w:val="0"/>
                  <w:marRight w:val="0"/>
                  <w:marTop w:val="0"/>
                  <w:marBottom w:val="0"/>
                  <w:divBdr>
                    <w:top w:val="none" w:sz="0" w:space="0" w:color="auto"/>
                    <w:left w:val="none" w:sz="0" w:space="0" w:color="auto"/>
                    <w:bottom w:val="none" w:sz="0" w:space="0" w:color="auto"/>
                    <w:right w:val="none" w:sz="0" w:space="0" w:color="auto"/>
                  </w:divBdr>
                  <w:divsChild>
                    <w:div w:id="1520661452">
                      <w:marLeft w:val="0"/>
                      <w:marRight w:val="0"/>
                      <w:marTop w:val="0"/>
                      <w:marBottom w:val="0"/>
                      <w:divBdr>
                        <w:top w:val="none" w:sz="0" w:space="0" w:color="auto"/>
                        <w:left w:val="none" w:sz="0" w:space="0" w:color="auto"/>
                        <w:bottom w:val="none" w:sz="0" w:space="0" w:color="auto"/>
                        <w:right w:val="none" w:sz="0" w:space="0" w:color="auto"/>
                      </w:divBdr>
                    </w:div>
                  </w:divsChild>
                </w:div>
                <w:div w:id="82341419">
                  <w:marLeft w:val="0"/>
                  <w:marRight w:val="0"/>
                  <w:marTop w:val="0"/>
                  <w:marBottom w:val="0"/>
                  <w:divBdr>
                    <w:top w:val="none" w:sz="0" w:space="0" w:color="auto"/>
                    <w:left w:val="none" w:sz="0" w:space="0" w:color="auto"/>
                    <w:bottom w:val="none" w:sz="0" w:space="0" w:color="auto"/>
                    <w:right w:val="none" w:sz="0" w:space="0" w:color="auto"/>
                  </w:divBdr>
                  <w:divsChild>
                    <w:div w:id="1013386524">
                      <w:marLeft w:val="0"/>
                      <w:marRight w:val="0"/>
                      <w:marTop w:val="0"/>
                      <w:marBottom w:val="0"/>
                      <w:divBdr>
                        <w:top w:val="none" w:sz="0" w:space="0" w:color="auto"/>
                        <w:left w:val="none" w:sz="0" w:space="0" w:color="auto"/>
                        <w:bottom w:val="none" w:sz="0" w:space="0" w:color="auto"/>
                        <w:right w:val="none" w:sz="0" w:space="0" w:color="auto"/>
                      </w:divBdr>
                    </w:div>
                  </w:divsChild>
                </w:div>
                <w:div w:id="101194741">
                  <w:marLeft w:val="0"/>
                  <w:marRight w:val="0"/>
                  <w:marTop w:val="0"/>
                  <w:marBottom w:val="0"/>
                  <w:divBdr>
                    <w:top w:val="none" w:sz="0" w:space="0" w:color="auto"/>
                    <w:left w:val="none" w:sz="0" w:space="0" w:color="auto"/>
                    <w:bottom w:val="none" w:sz="0" w:space="0" w:color="auto"/>
                    <w:right w:val="none" w:sz="0" w:space="0" w:color="auto"/>
                  </w:divBdr>
                  <w:divsChild>
                    <w:div w:id="613555442">
                      <w:marLeft w:val="0"/>
                      <w:marRight w:val="0"/>
                      <w:marTop w:val="0"/>
                      <w:marBottom w:val="0"/>
                      <w:divBdr>
                        <w:top w:val="none" w:sz="0" w:space="0" w:color="auto"/>
                        <w:left w:val="none" w:sz="0" w:space="0" w:color="auto"/>
                        <w:bottom w:val="none" w:sz="0" w:space="0" w:color="auto"/>
                        <w:right w:val="none" w:sz="0" w:space="0" w:color="auto"/>
                      </w:divBdr>
                    </w:div>
                  </w:divsChild>
                </w:div>
                <w:div w:id="140197796">
                  <w:marLeft w:val="0"/>
                  <w:marRight w:val="0"/>
                  <w:marTop w:val="0"/>
                  <w:marBottom w:val="0"/>
                  <w:divBdr>
                    <w:top w:val="none" w:sz="0" w:space="0" w:color="auto"/>
                    <w:left w:val="none" w:sz="0" w:space="0" w:color="auto"/>
                    <w:bottom w:val="none" w:sz="0" w:space="0" w:color="auto"/>
                    <w:right w:val="none" w:sz="0" w:space="0" w:color="auto"/>
                  </w:divBdr>
                  <w:divsChild>
                    <w:div w:id="590553758">
                      <w:marLeft w:val="0"/>
                      <w:marRight w:val="0"/>
                      <w:marTop w:val="0"/>
                      <w:marBottom w:val="0"/>
                      <w:divBdr>
                        <w:top w:val="none" w:sz="0" w:space="0" w:color="auto"/>
                        <w:left w:val="none" w:sz="0" w:space="0" w:color="auto"/>
                        <w:bottom w:val="none" w:sz="0" w:space="0" w:color="auto"/>
                        <w:right w:val="none" w:sz="0" w:space="0" w:color="auto"/>
                      </w:divBdr>
                    </w:div>
                  </w:divsChild>
                </w:div>
                <w:div w:id="153761903">
                  <w:marLeft w:val="0"/>
                  <w:marRight w:val="0"/>
                  <w:marTop w:val="0"/>
                  <w:marBottom w:val="0"/>
                  <w:divBdr>
                    <w:top w:val="none" w:sz="0" w:space="0" w:color="auto"/>
                    <w:left w:val="none" w:sz="0" w:space="0" w:color="auto"/>
                    <w:bottom w:val="none" w:sz="0" w:space="0" w:color="auto"/>
                    <w:right w:val="none" w:sz="0" w:space="0" w:color="auto"/>
                  </w:divBdr>
                  <w:divsChild>
                    <w:div w:id="1481463954">
                      <w:marLeft w:val="0"/>
                      <w:marRight w:val="0"/>
                      <w:marTop w:val="0"/>
                      <w:marBottom w:val="0"/>
                      <w:divBdr>
                        <w:top w:val="none" w:sz="0" w:space="0" w:color="auto"/>
                        <w:left w:val="none" w:sz="0" w:space="0" w:color="auto"/>
                        <w:bottom w:val="none" w:sz="0" w:space="0" w:color="auto"/>
                        <w:right w:val="none" w:sz="0" w:space="0" w:color="auto"/>
                      </w:divBdr>
                    </w:div>
                  </w:divsChild>
                </w:div>
                <w:div w:id="154801742">
                  <w:marLeft w:val="0"/>
                  <w:marRight w:val="0"/>
                  <w:marTop w:val="0"/>
                  <w:marBottom w:val="0"/>
                  <w:divBdr>
                    <w:top w:val="none" w:sz="0" w:space="0" w:color="auto"/>
                    <w:left w:val="none" w:sz="0" w:space="0" w:color="auto"/>
                    <w:bottom w:val="none" w:sz="0" w:space="0" w:color="auto"/>
                    <w:right w:val="none" w:sz="0" w:space="0" w:color="auto"/>
                  </w:divBdr>
                  <w:divsChild>
                    <w:div w:id="730807427">
                      <w:marLeft w:val="0"/>
                      <w:marRight w:val="0"/>
                      <w:marTop w:val="0"/>
                      <w:marBottom w:val="0"/>
                      <w:divBdr>
                        <w:top w:val="none" w:sz="0" w:space="0" w:color="auto"/>
                        <w:left w:val="none" w:sz="0" w:space="0" w:color="auto"/>
                        <w:bottom w:val="none" w:sz="0" w:space="0" w:color="auto"/>
                        <w:right w:val="none" w:sz="0" w:space="0" w:color="auto"/>
                      </w:divBdr>
                    </w:div>
                  </w:divsChild>
                </w:div>
                <w:div w:id="458693079">
                  <w:marLeft w:val="0"/>
                  <w:marRight w:val="0"/>
                  <w:marTop w:val="0"/>
                  <w:marBottom w:val="0"/>
                  <w:divBdr>
                    <w:top w:val="none" w:sz="0" w:space="0" w:color="auto"/>
                    <w:left w:val="none" w:sz="0" w:space="0" w:color="auto"/>
                    <w:bottom w:val="none" w:sz="0" w:space="0" w:color="auto"/>
                    <w:right w:val="none" w:sz="0" w:space="0" w:color="auto"/>
                  </w:divBdr>
                  <w:divsChild>
                    <w:div w:id="37583364">
                      <w:marLeft w:val="0"/>
                      <w:marRight w:val="0"/>
                      <w:marTop w:val="0"/>
                      <w:marBottom w:val="0"/>
                      <w:divBdr>
                        <w:top w:val="none" w:sz="0" w:space="0" w:color="auto"/>
                        <w:left w:val="none" w:sz="0" w:space="0" w:color="auto"/>
                        <w:bottom w:val="none" w:sz="0" w:space="0" w:color="auto"/>
                        <w:right w:val="none" w:sz="0" w:space="0" w:color="auto"/>
                      </w:divBdr>
                    </w:div>
                  </w:divsChild>
                </w:div>
                <w:div w:id="463162575">
                  <w:marLeft w:val="0"/>
                  <w:marRight w:val="0"/>
                  <w:marTop w:val="0"/>
                  <w:marBottom w:val="0"/>
                  <w:divBdr>
                    <w:top w:val="none" w:sz="0" w:space="0" w:color="auto"/>
                    <w:left w:val="none" w:sz="0" w:space="0" w:color="auto"/>
                    <w:bottom w:val="none" w:sz="0" w:space="0" w:color="auto"/>
                    <w:right w:val="none" w:sz="0" w:space="0" w:color="auto"/>
                  </w:divBdr>
                  <w:divsChild>
                    <w:div w:id="256864094">
                      <w:marLeft w:val="0"/>
                      <w:marRight w:val="0"/>
                      <w:marTop w:val="0"/>
                      <w:marBottom w:val="0"/>
                      <w:divBdr>
                        <w:top w:val="none" w:sz="0" w:space="0" w:color="auto"/>
                        <w:left w:val="none" w:sz="0" w:space="0" w:color="auto"/>
                        <w:bottom w:val="none" w:sz="0" w:space="0" w:color="auto"/>
                        <w:right w:val="none" w:sz="0" w:space="0" w:color="auto"/>
                      </w:divBdr>
                    </w:div>
                  </w:divsChild>
                </w:div>
                <w:div w:id="496269961">
                  <w:marLeft w:val="0"/>
                  <w:marRight w:val="0"/>
                  <w:marTop w:val="0"/>
                  <w:marBottom w:val="0"/>
                  <w:divBdr>
                    <w:top w:val="none" w:sz="0" w:space="0" w:color="auto"/>
                    <w:left w:val="none" w:sz="0" w:space="0" w:color="auto"/>
                    <w:bottom w:val="none" w:sz="0" w:space="0" w:color="auto"/>
                    <w:right w:val="none" w:sz="0" w:space="0" w:color="auto"/>
                  </w:divBdr>
                  <w:divsChild>
                    <w:div w:id="1105077238">
                      <w:marLeft w:val="0"/>
                      <w:marRight w:val="0"/>
                      <w:marTop w:val="0"/>
                      <w:marBottom w:val="0"/>
                      <w:divBdr>
                        <w:top w:val="none" w:sz="0" w:space="0" w:color="auto"/>
                        <w:left w:val="none" w:sz="0" w:space="0" w:color="auto"/>
                        <w:bottom w:val="none" w:sz="0" w:space="0" w:color="auto"/>
                        <w:right w:val="none" w:sz="0" w:space="0" w:color="auto"/>
                      </w:divBdr>
                    </w:div>
                  </w:divsChild>
                </w:div>
                <w:div w:id="507065619">
                  <w:marLeft w:val="0"/>
                  <w:marRight w:val="0"/>
                  <w:marTop w:val="0"/>
                  <w:marBottom w:val="0"/>
                  <w:divBdr>
                    <w:top w:val="none" w:sz="0" w:space="0" w:color="auto"/>
                    <w:left w:val="none" w:sz="0" w:space="0" w:color="auto"/>
                    <w:bottom w:val="none" w:sz="0" w:space="0" w:color="auto"/>
                    <w:right w:val="none" w:sz="0" w:space="0" w:color="auto"/>
                  </w:divBdr>
                  <w:divsChild>
                    <w:div w:id="1812479621">
                      <w:marLeft w:val="0"/>
                      <w:marRight w:val="0"/>
                      <w:marTop w:val="0"/>
                      <w:marBottom w:val="0"/>
                      <w:divBdr>
                        <w:top w:val="none" w:sz="0" w:space="0" w:color="auto"/>
                        <w:left w:val="none" w:sz="0" w:space="0" w:color="auto"/>
                        <w:bottom w:val="none" w:sz="0" w:space="0" w:color="auto"/>
                        <w:right w:val="none" w:sz="0" w:space="0" w:color="auto"/>
                      </w:divBdr>
                    </w:div>
                  </w:divsChild>
                </w:div>
                <w:div w:id="566962942">
                  <w:marLeft w:val="0"/>
                  <w:marRight w:val="0"/>
                  <w:marTop w:val="0"/>
                  <w:marBottom w:val="0"/>
                  <w:divBdr>
                    <w:top w:val="none" w:sz="0" w:space="0" w:color="auto"/>
                    <w:left w:val="none" w:sz="0" w:space="0" w:color="auto"/>
                    <w:bottom w:val="none" w:sz="0" w:space="0" w:color="auto"/>
                    <w:right w:val="none" w:sz="0" w:space="0" w:color="auto"/>
                  </w:divBdr>
                  <w:divsChild>
                    <w:div w:id="1024163346">
                      <w:marLeft w:val="0"/>
                      <w:marRight w:val="0"/>
                      <w:marTop w:val="0"/>
                      <w:marBottom w:val="0"/>
                      <w:divBdr>
                        <w:top w:val="none" w:sz="0" w:space="0" w:color="auto"/>
                        <w:left w:val="none" w:sz="0" w:space="0" w:color="auto"/>
                        <w:bottom w:val="none" w:sz="0" w:space="0" w:color="auto"/>
                        <w:right w:val="none" w:sz="0" w:space="0" w:color="auto"/>
                      </w:divBdr>
                    </w:div>
                  </w:divsChild>
                </w:div>
                <w:div w:id="597909909">
                  <w:marLeft w:val="0"/>
                  <w:marRight w:val="0"/>
                  <w:marTop w:val="0"/>
                  <w:marBottom w:val="0"/>
                  <w:divBdr>
                    <w:top w:val="none" w:sz="0" w:space="0" w:color="auto"/>
                    <w:left w:val="none" w:sz="0" w:space="0" w:color="auto"/>
                    <w:bottom w:val="none" w:sz="0" w:space="0" w:color="auto"/>
                    <w:right w:val="none" w:sz="0" w:space="0" w:color="auto"/>
                  </w:divBdr>
                  <w:divsChild>
                    <w:div w:id="346752365">
                      <w:marLeft w:val="0"/>
                      <w:marRight w:val="0"/>
                      <w:marTop w:val="0"/>
                      <w:marBottom w:val="0"/>
                      <w:divBdr>
                        <w:top w:val="none" w:sz="0" w:space="0" w:color="auto"/>
                        <w:left w:val="none" w:sz="0" w:space="0" w:color="auto"/>
                        <w:bottom w:val="none" w:sz="0" w:space="0" w:color="auto"/>
                        <w:right w:val="none" w:sz="0" w:space="0" w:color="auto"/>
                      </w:divBdr>
                    </w:div>
                  </w:divsChild>
                </w:div>
                <w:div w:id="800074085">
                  <w:marLeft w:val="0"/>
                  <w:marRight w:val="0"/>
                  <w:marTop w:val="0"/>
                  <w:marBottom w:val="0"/>
                  <w:divBdr>
                    <w:top w:val="none" w:sz="0" w:space="0" w:color="auto"/>
                    <w:left w:val="none" w:sz="0" w:space="0" w:color="auto"/>
                    <w:bottom w:val="none" w:sz="0" w:space="0" w:color="auto"/>
                    <w:right w:val="none" w:sz="0" w:space="0" w:color="auto"/>
                  </w:divBdr>
                  <w:divsChild>
                    <w:div w:id="422148556">
                      <w:marLeft w:val="0"/>
                      <w:marRight w:val="0"/>
                      <w:marTop w:val="0"/>
                      <w:marBottom w:val="0"/>
                      <w:divBdr>
                        <w:top w:val="none" w:sz="0" w:space="0" w:color="auto"/>
                        <w:left w:val="none" w:sz="0" w:space="0" w:color="auto"/>
                        <w:bottom w:val="none" w:sz="0" w:space="0" w:color="auto"/>
                        <w:right w:val="none" w:sz="0" w:space="0" w:color="auto"/>
                      </w:divBdr>
                    </w:div>
                    <w:div w:id="1998878202">
                      <w:marLeft w:val="0"/>
                      <w:marRight w:val="0"/>
                      <w:marTop w:val="0"/>
                      <w:marBottom w:val="0"/>
                      <w:divBdr>
                        <w:top w:val="none" w:sz="0" w:space="0" w:color="auto"/>
                        <w:left w:val="none" w:sz="0" w:space="0" w:color="auto"/>
                        <w:bottom w:val="none" w:sz="0" w:space="0" w:color="auto"/>
                        <w:right w:val="none" w:sz="0" w:space="0" w:color="auto"/>
                      </w:divBdr>
                    </w:div>
                  </w:divsChild>
                </w:div>
                <w:div w:id="810830603">
                  <w:marLeft w:val="0"/>
                  <w:marRight w:val="0"/>
                  <w:marTop w:val="0"/>
                  <w:marBottom w:val="0"/>
                  <w:divBdr>
                    <w:top w:val="none" w:sz="0" w:space="0" w:color="auto"/>
                    <w:left w:val="none" w:sz="0" w:space="0" w:color="auto"/>
                    <w:bottom w:val="none" w:sz="0" w:space="0" w:color="auto"/>
                    <w:right w:val="none" w:sz="0" w:space="0" w:color="auto"/>
                  </w:divBdr>
                  <w:divsChild>
                    <w:div w:id="755709563">
                      <w:marLeft w:val="0"/>
                      <w:marRight w:val="0"/>
                      <w:marTop w:val="0"/>
                      <w:marBottom w:val="0"/>
                      <w:divBdr>
                        <w:top w:val="none" w:sz="0" w:space="0" w:color="auto"/>
                        <w:left w:val="none" w:sz="0" w:space="0" w:color="auto"/>
                        <w:bottom w:val="none" w:sz="0" w:space="0" w:color="auto"/>
                        <w:right w:val="none" w:sz="0" w:space="0" w:color="auto"/>
                      </w:divBdr>
                    </w:div>
                  </w:divsChild>
                </w:div>
                <w:div w:id="946276952">
                  <w:marLeft w:val="0"/>
                  <w:marRight w:val="0"/>
                  <w:marTop w:val="0"/>
                  <w:marBottom w:val="0"/>
                  <w:divBdr>
                    <w:top w:val="none" w:sz="0" w:space="0" w:color="auto"/>
                    <w:left w:val="none" w:sz="0" w:space="0" w:color="auto"/>
                    <w:bottom w:val="none" w:sz="0" w:space="0" w:color="auto"/>
                    <w:right w:val="none" w:sz="0" w:space="0" w:color="auto"/>
                  </w:divBdr>
                  <w:divsChild>
                    <w:div w:id="1807510016">
                      <w:marLeft w:val="0"/>
                      <w:marRight w:val="0"/>
                      <w:marTop w:val="0"/>
                      <w:marBottom w:val="0"/>
                      <w:divBdr>
                        <w:top w:val="none" w:sz="0" w:space="0" w:color="auto"/>
                        <w:left w:val="none" w:sz="0" w:space="0" w:color="auto"/>
                        <w:bottom w:val="none" w:sz="0" w:space="0" w:color="auto"/>
                        <w:right w:val="none" w:sz="0" w:space="0" w:color="auto"/>
                      </w:divBdr>
                    </w:div>
                  </w:divsChild>
                </w:div>
                <w:div w:id="1043822566">
                  <w:marLeft w:val="0"/>
                  <w:marRight w:val="0"/>
                  <w:marTop w:val="0"/>
                  <w:marBottom w:val="0"/>
                  <w:divBdr>
                    <w:top w:val="none" w:sz="0" w:space="0" w:color="auto"/>
                    <w:left w:val="none" w:sz="0" w:space="0" w:color="auto"/>
                    <w:bottom w:val="none" w:sz="0" w:space="0" w:color="auto"/>
                    <w:right w:val="none" w:sz="0" w:space="0" w:color="auto"/>
                  </w:divBdr>
                  <w:divsChild>
                    <w:div w:id="1381975927">
                      <w:marLeft w:val="0"/>
                      <w:marRight w:val="0"/>
                      <w:marTop w:val="0"/>
                      <w:marBottom w:val="0"/>
                      <w:divBdr>
                        <w:top w:val="none" w:sz="0" w:space="0" w:color="auto"/>
                        <w:left w:val="none" w:sz="0" w:space="0" w:color="auto"/>
                        <w:bottom w:val="none" w:sz="0" w:space="0" w:color="auto"/>
                        <w:right w:val="none" w:sz="0" w:space="0" w:color="auto"/>
                      </w:divBdr>
                    </w:div>
                  </w:divsChild>
                </w:div>
                <w:div w:id="1129081862">
                  <w:marLeft w:val="0"/>
                  <w:marRight w:val="0"/>
                  <w:marTop w:val="0"/>
                  <w:marBottom w:val="0"/>
                  <w:divBdr>
                    <w:top w:val="none" w:sz="0" w:space="0" w:color="auto"/>
                    <w:left w:val="none" w:sz="0" w:space="0" w:color="auto"/>
                    <w:bottom w:val="none" w:sz="0" w:space="0" w:color="auto"/>
                    <w:right w:val="none" w:sz="0" w:space="0" w:color="auto"/>
                  </w:divBdr>
                  <w:divsChild>
                    <w:div w:id="123548607">
                      <w:marLeft w:val="0"/>
                      <w:marRight w:val="0"/>
                      <w:marTop w:val="0"/>
                      <w:marBottom w:val="0"/>
                      <w:divBdr>
                        <w:top w:val="none" w:sz="0" w:space="0" w:color="auto"/>
                        <w:left w:val="none" w:sz="0" w:space="0" w:color="auto"/>
                        <w:bottom w:val="none" w:sz="0" w:space="0" w:color="auto"/>
                        <w:right w:val="none" w:sz="0" w:space="0" w:color="auto"/>
                      </w:divBdr>
                    </w:div>
                  </w:divsChild>
                </w:div>
                <w:div w:id="1168521485">
                  <w:marLeft w:val="0"/>
                  <w:marRight w:val="0"/>
                  <w:marTop w:val="0"/>
                  <w:marBottom w:val="0"/>
                  <w:divBdr>
                    <w:top w:val="none" w:sz="0" w:space="0" w:color="auto"/>
                    <w:left w:val="none" w:sz="0" w:space="0" w:color="auto"/>
                    <w:bottom w:val="none" w:sz="0" w:space="0" w:color="auto"/>
                    <w:right w:val="none" w:sz="0" w:space="0" w:color="auto"/>
                  </w:divBdr>
                  <w:divsChild>
                    <w:div w:id="864250405">
                      <w:marLeft w:val="0"/>
                      <w:marRight w:val="0"/>
                      <w:marTop w:val="0"/>
                      <w:marBottom w:val="0"/>
                      <w:divBdr>
                        <w:top w:val="none" w:sz="0" w:space="0" w:color="auto"/>
                        <w:left w:val="none" w:sz="0" w:space="0" w:color="auto"/>
                        <w:bottom w:val="none" w:sz="0" w:space="0" w:color="auto"/>
                        <w:right w:val="none" w:sz="0" w:space="0" w:color="auto"/>
                      </w:divBdr>
                    </w:div>
                  </w:divsChild>
                </w:div>
                <w:div w:id="1170875013">
                  <w:marLeft w:val="0"/>
                  <w:marRight w:val="0"/>
                  <w:marTop w:val="0"/>
                  <w:marBottom w:val="0"/>
                  <w:divBdr>
                    <w:top w:val="none" w:sz="0" w:space="0" w:color="auto"/>
                    <w:left w:val="none" w:sz="0" w:space="0" w:color="auto"/>
                    <w:bottom w:val="none" w:sz="0" w:space="0" w:color="auto"/>
                    <w:right w:val="none" w:sz="0" w:space="0" w:color="auto"/>
                  </w:divBdr>
                  <w:divsChild>
                    <w:div w:id="1993753476">
                      <w:marLeft w:val="0"/>
                      <w:marRight w:val="0"/>
                      <w:marTop w:val="0"/>
                      <w:marBottom w:val="0"/>
                      <w:divBdr>
                        <w:top w:val="none" w:sz="0" w:space="0" w:color="auto"/>
                        <w:left w:val="none" w:sz="0" w:space="0" w:color="auto"/>
                        <w:bottom w:val="none" w:sz="0" w:space="0" w:color="auto"/>
                        <w:right w:val="none" w:sz="0" w:space="0" w:color="auto"/>
                      </w:divBdr>
                    </w:div>
                  </w:divsChild>
                </w:div>
                <w:div w:id="1246301446">
                  <w:marLeft w:val="0"/>
                  <w:marRight w:val="0"/>
                  <w:marTop w:val="0"/>
                  <w:marBottom w:val="0"/>
                  <w:divBdr>
                    <w:top w:val="none" w:sz="0" w:space="0" w:color="auto"/>
                    <w:left w:val="none" w:sz="0" w:space="0" w:color="auto"/>
                    <w:bottom w:val="none" w:sz="0" w:space="0" w:color="auto"/>
                    <w:right w:val="none" w:sz="0" w:space="0" w:color="auto"/>
                  </w:divBdr>
                  <w:divsChild>
                    <w:div w:id="631062831">
                      <w:marLeft w:val="0"/>
                      <w:marRight w:val="0"/>
                      <w:marTop w:val="0"/>
                      <w:marBottom w:val="0"/>
                      <w:divBdr>
                        <w:top w:val="none" w:sz="0" w:space="0" w:color="auto"/>
                        <w:left w:val="none" w:sz="0" w:space="0" w:color="auto"/>
                        <w:bottom w:val="none" w:sz="0" w:space="0" w:color="auto"/>
                        <w:right w:val="none" w:sz="0" w:space="0" w:color="auto"/>
                      </w:divBdr>
                    </w:div>
                  </w:divsChild>
                </w:div>
                <w:div w:id="1282103082">
                  <w:marLeft w:val="0"/>
                  <w:marRight w:val="0"/>
                  <w:marTop w:val="0"/>
                  <w:marBottom w:val="0"/>
                  <w:divBdr>
                    <w:top w:val="none" w:sz="0" w:space="0" w:color="auto"/>
                    <w:left w:val="none" w:sz="0" w:space="0" w:color="auto"/>
                    <w:bottom w:val="none" w:sz="0" w:space="0" w:color="auto"/>
                    <w:right w:val="none" w:sz="0" w:space="0" w:color="auto"/>
                  </w:divBdr>
                  <w:divsChild>
                    <w:div w:id="1672876829">
                      <w:marLeft w:val="0"/>
                      <w:marRight w:val="0"/>
                      <w:marTop w:val="0"/>
                      <w:marBottom w:val="0"/>
                      <w:divBdr>
                        <w:top w:val="none" w:sz="0" w:space="0" w:color="auto"/>
                        <w:left w:val="none" w:sz="0" w:space="0" w:color="auto"/>
                        <w:bottom w:val="none" w:sz="0" w:space="0" w:color="auto"/>
                        <w:right w:val="none" w:sz="0" w:space="0" w:color="auto"/>
                      </w:divBdr>
                    </w:div>
                  </w:divsChild>
                </w:div>
                <w:div w:id="1492140447">
                  <w:marLeft w:val="0"/>
                  <w:marRight w:val="0"/>
                  <w:marTop w:val="0"/>
                  <w:marBottom w:val="0"/>
                  <w:divBdr>
                    <w:top w:val="none" w:sz="0" w:space="0" w:color="auto"/>
                    <w:left w:val="none" w:sz="0" w:space="0" w:color="auto"/>
                    <w:bottom w:val="none" w:sz="0" w:space="0" w:color="auto"/>
                    <w:right w:val="none" w:sz="0" w:space="0" w:color="auto"/>
                  </w:divBdr>
                  <w:divsChild>
                    <w:div w:id="1957566875">
                      <w:marLeft w:val="0"/>
                      <w:marRight w:val="0"/>
                      <w:marTop w:val="0"/>
                      <w:marBottom w:val="0"/>
                      <w:divBdr>
                        <w:top w:val="none" w:sz="0" w:space="0" w:color="auto"/>
                        <w:left w:val="none" w:sz="0" w:space="0" w:color="auto"/>
                        <w:bottom w:val="none" w:sz="0" w:space="0" w:color="auto"/>
                        <w:right w:val="none" w:sz="0" w:space="0" w:color="auto"/>
                      </w:divBdr>
                    </w:div>
                  </w:divsChild>
                </w:div>
                <w:div w:id="1516114244">
                  <w:marLeft w:val="0"/>
                  <w:marRight w:val="0"/>
                  <w:marTop w:val="0"/>
                  <w:marBottom w:val="0"/>
                  <w:divBdr>
                    <w:top w:val="none" w:sz="0" w:space="0" w:color="auto"/>
                    <w:left w:val="none" w:sz="0" w:space="0" w:color="auto"/>
                    <w:bottom w:val="none" w:sz="0" w:space="0" w:color="auto"/>
                    <w:right w:val="none" w:sz="0" w:space="0" w:color="auto"/>
                  </w:divBdr>
                  <w:divsChild>
                    <w:div w:id="227960545">
                      <w:marLeft w:val="0"/>
                      <w:marRight w:val="0"/>
                      <w:marTop w:val="0"/>
                      <w:marBottom w:val="0"/>
                      <w:divBdr>
                        <w:top w:val="none" w:sz="0" w:space="0" w:color="auto"/>
                        <w:left w:val="none" w:sz="0" w:space="0" w:color="auto"/>
                        <w:bottom w:val="none" w:sz="0" w:space="0" w:color="auto"/>
                        <w:right w:val="none" w:sz="0" w:space="0" w:color="auto"/>
                      </w:divBdr>
                    </w:div>
                  </w:divsChild>
                </w:div>
                <w:div w:id="1581602111">
                  <w:marLeft w:val="0"/>
                  <w:marRight w:val="0"/>
                  <w:marTop w:val="0"/>
                  <w:marBottom w:val="0"/>
                  <w:divBdr>
                    <w:top w:val="none" w:sz="0" w:space="0" w:color="auto"/>
                    <w:left w:val="none" w:sz="0" w:space="0" w:color="auto"/>
                    <w:bottom w:val="none" w:sz="0" w:space="0" w:color="auto"/>
                    <w:right w:val="none" w:sz="0" w:space="0" w:color="auto"/>
                  </w:divBdr>
                  <w:divsChild>
                    <w:div w:id="790592349">
                      <w:marLeft w:val="0"/>
                      <w:marRight w:val="0"/>
                      <w:marTop w:val="0"/>
                      <w:marBottom w:val="0"/>
                      <w:divBdr>
                        <w:top w:val="none" w:sz="0" w:space="0" w:color="auto"/>
                        <w:left w:val="none" w:sz="0" w:space="0" w:color="auto"/>
                        <w:bottom w:val="none" w:sz="0" w:space="0" w:color="auto"/>
                        <w:right w:val="none" w:sz="0" w:space="0" w:color="auto"/>
                      </w:divBdr>
                    </w:div>
                  </w:divsChild>
                </w:div>
                <w:div w:id="1661419576">
                  <w:marLeft w:val="0"/>
                  <w:marRight w:val="0"/>
                  <w:marTop w:val="0"/>
                  <w:marBottom w:val="0"/>
                  <w:divBdr>
                    <w:top w:val="none" w:sz="0" w:space="0" w:color="auto"/>
                    <w:left w:val="none" w:sz="0" w:space="0" w:color="auto"/>
                    <w:bottom w:val="none" w:sz="0" w:space="0" w:color="auto"/>
                    <w:right w:val="none" w:sz="0" w:space="0" w:color="auto"/>
                  </w:divBdr>
                  <w:divsChild>
                    <w:div w:id="1868789868">
                      <w:marLeft w:val="0"/>
                      <w:marRight w:val="0"/>
                      <w:marTop w:val="0"/>
                      <w:marBottom w:val="0"/>
                      <w:divBdr>
                        <w:top w:val="none" w:sz="0" w:space="0" w:color="auto"/>
                        <w:left w:val="none" w:sz="0" w:space="0" w:color="auto"/>
                        <w:bottom w:val="none" w:sz="0" w:space="0" w:color="auto"/>
                        <w:right w:val="none" w:sz="0" w:space="0" w:color="auto"/>
                      </w:divBdr>
                    </w:div>
                  </w:divsChild>
                </w:div>
                <w:div w:id="1772775730">
                  <w:marLeft w:val="0"/>
                  <w:marRight w:val="0"/>
                  <w:marTop w:val="0"/>
                  <w:marBottom w:val="0"/>
                  <w:divBdr>
                    <w:top w:val="none" w:sz="0" w:space="0" w:color="auto"/>
                    <w:left w:val="none" w:sz="0" w:space="0" w:color="auto"/>
                    <w:bottom w:val="none" w:sz="0" w:space="0" w:color="auto"/>
                    <w:right w:val="none" w:sz="0" w:space="0" w:color="auto"/>
                  </w:divBdr>
                  <w:divsChild>
                    <w:div w:id="920408719">
                      <w:marLeft w:val="0"/>
                      <w:marRight w:val="0"/>
                      <w:marTop w:val="0"/>
                      <w:marBottom w:val="0"/>
                      <w:divBdr>
                        <w:top w:val="none" w:sz="0" w:space="0" w:color="auto"/>
                        <w:left w:val="none" w:sz="0" w:space="0" w:color="auto"/>
                        <w:bottom w:val="none" w:sz="0" w:space="0" w:color="auto"/>
                        <w:right w:val="none" w:sz="0" w:space="0" w:color="auto"/>
                      </w:divBdr>
                    </w:div>
                  </w:divsChild>
                </w:div>
                <w:div w:id="1781728540">
                  <w:marLeft w:val="0"/>
                  <w:marRight w:val="0"/>
                  <w:marTop w:val="0"/>
                  <w:marBottom w:val="0"/>
                  <w:divBdr>
                    <w:top w:val="none" w:sz="0" w:space="0" w:color="auto"/>
                    <w:left w:val="none" w:sz="0" w:space="0" w:color="auto"/>
                    <w:bottom w:val="none" w:sz="0" w:space="0" w:color="auto"/>
                    <w:right w:val="none" w:sz="0" w:space="0" w:color="auto"/>
                  </w:divBdr>
                  <w:divsChild>
                    <w:div w:id="609707358">
                      <w:marLeft w:val="0"/>
                      <w:marRight w:val="0"/>
                      <w:marTop w:val="0"/>
                      <w:marBottom w:val="0"/>
                      <w:divBdr>
                        <w:top w:val="none" w:sz="0" w:space="0" w:color="auto"/>
                        <w:left w:val="none" w:sz="0" w:space="0" w:color="auto"/>
                        <w:bottom w:val="none" w:sz="0" w:space="0" w:color="auto"/>
                        <w:right w:val="none" w:sz="0" w:space="0" w:color="auto"/>
                      </w:divBdr>
                    </w:div>
                  </w:divsChild>
                </w:div>
                <w:div w:id="1820029971">
                  <w:marLeft w:val="0"/>
                  <w:marRight w:val="0"/>
                  <w:marTop w:val="0"/>
                  <w:marBottom w:val="0"/>
                  <w:divBdr>
                    <w:top w:val="none" w:sz="0" w:space="0" w:color="auto"/>
                    <w:left w:val="none" w:sz="0" w:space="0" w:color="auto"/>
                    <w:bottom w:val="none" w:sz="0" w:space="0" w:color="auto"/>
                    <w:right w:val="none" w:sz="0" w:space="0" w:color="auto"/>
                  </w:divBdr>
                  <w:divsChild>
                    <w:div w:id="1171792888">
                      <w:marLeft w:val="0"/>
                      <w:marRight w:val="0"/>
                      <w:marTop w:val="0"/>
                      <w:marBottom w:val="0"/>
                      <w:divBdr>
                        <w:top w:val="none" w:sz="0" w:space="0" w:color="auto"/>
                        <w:left w:val="none" w:sz="0" w:space="0" w:color="auto"/>
                        <w:bottom w:val="none" w:sz="0" w:space="0" w:color="auto"/>
                        <w:right w:val="none" w:sz="0" w:space="0" w:color="auto"/>
                      </w:divBdr>
                    </w:div>
                  </w:divsChild>
                </w:div>
                <w:div w:id="1862429862">
                  <w:marLeft w:val="0"/>
                  <w:marRight w:val="0"/>
                  <w:marTop w:val="0"/>
                  <w:marBottom w:val="0"/>
                  <w:divBdr>
                    <w:top w:val="none" w:sz="0" w:space="0" w:color="auto"/>
                    <w:left w:val="none" w:sz="0" w:space="0" w:color="auto"/>
                    <w:bottom w:val="none" w:sz="0" w:space="0" w:color="auto"/>
                    <w:right w:val="none" w:sz="0" w:space="0" w:color="auto"/>
                  </w:divBdr>
                  <w:divsChild>
                    <w:div w:id="135070693">
                      <w:marLeft w:val="0"/>
                      <w:marRight w:val="0"/>
                      <w:marTop w:val="0"/>
                      <w:marBottom w:val="0"/>
                      <w:divBdr>
                        <w:top w:val="none" w:sz="0" w:space="0" w:color="auto"/>
                        <w:left w:val="none" w:sz="0" w:space="0" w:color="auto"/>
                        <w:bottom w:val="none" w:sz="0" w:space="0" w:color="auto"/>
                        <w:right w:val="none" w:sz="0" w:space="0" w:color="auto"/>
                      </w:divBdr>
                    </w:div>
                  </w:divsChild>
                </w:div>
                <w:div w:id="1932426820">
                  <w:marLeft w:val="0"/>
                  <w:marRight w:val="0"/>
                  <w:marTop w:val="0"/>
                  <w:marBottom w:val="0"/>
                  <w:divBdr>
                    <w:top w:val="none" w:sz="0" w:space="0" w:color="auto"/>
                    <w:left w:val="none" w:sz="0" w:space="0" w:color="auto"/>
                    <w:bottom w:val="none" w:sz="0" w:space="0" w:color="auto"/>
                    <w:right w:val="none" w:sz="0" w:space="0" w:color="auto"/>
                  </w:divBdr>
                  <w:divsChild>
                    <w:div w:id="100643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162372">
          <w:marLeft w:val="0"/>
          <w:marRight w:val="0"/>
          <w:marTop w:val="0"/>
          <w:marBottom w:val="0"/>
          <w:divBdr>
            <w:top w:val="none" w:sz="0" w:space="0" w:color="auto"/>
            <w:left w:val="none" w:sz="0" w:space="0" w:color="auto"/>
            <w:bottom w:val="none" w:sz="0" w:space="0" w:color="auto"/>
            <w:right w:val="none" w:sz="0" w:space="0" w:color="auto"/>
          </w:divBdr>
        </w:div>
        <w:div w:id="1209294839">
          <w:marLeft w:val="0"/>
          <w:marRight w:val="0"/>
          <w:marTop w:val="0"/>
          <w:marBottom w:val="0"/>
          <w:divBdr>
            <w:top w:val="none" w:sz="0" w:space="0" w:color="auto"/>
            <w:left w:val="none" w:sz="0" w:space="0" w:color="auto"/>
            <w:bottom w:val="none" w:sz="0" w:space="0" w:color="auto"/>
            <w:right w:val="none" w:sz="0" w:space="0" w:color="auto"/>
          </w:divBdr>
        </w:div>
        <w:div w:id="1542934015">
          <w:marLeft w:val="0"/>
          <w:marRight w:val="0"/>
          <w:marTop w:val="0"/>
          <w:marBottom w:val="0"/>
          <w:divBdr>
            <w:top w:val="none" w:sz="0" w:space="0" w:color="auto"/>
            <w:left w:val="none" w:sz="0" w:space="0" w:color="auto"/>
            <w:bottom w:val="none" w:sz="0" w:space="0" w:color="auto"/>
            <w:right w:val="none" w:sz="0" w:space="0" w:color="auto"/>
          </w:divBdr>
        </w:div>
      </w:divsChild>
    </w:div>
    <w:div w:id="1559972994">
      <w:bodyDiv w:val="1"/>
      <w:marLeft w:val="0"/>
      <w:marRight w:val="0"/>
      <w:marTop w:val="0"/>
      <w:marBottom w:val="0"/>
      <w:divBdr>
        <w:top w:val="none" w:sz="0" w:space="0" w:color="auto"/>
        <w:left w:val="none" w:sz="0" w:space="0" w:color="auto"/>
        <w:bottom w:val="none" w:sz="0" w:space="0" w:color="auto"/>
        <w:right w:val="none" w:sz="0" w:space="0" w:color="auto"/>
      </w:divBdr>
    </w:div>
    <w:div w:id="1820073237">
      <w:bodyDiv w:val="1"/>
      <w:marLeft w:val="0"/>
      <w:marRight w:val="0"/>
      <w:marTop w:val="0"/>
      <w:marBottom w:val="0"/>
      <w:divBdr>
        <w:top w:val="none" w:sz="0" w:space="0" w:color="auto"/>
        <w:left w:val="none" w:sz="0" w:space="0" w:color="auto"/>
        <w:bottom w:val="none" w:sz="0" w:space="0" w:color="auto"/>
        <w:right w:val="none" w:sz="0" w:space="0" w:color="auto"/>
      </w:divBdr>
    </w:div>
    <w:div w:id="1890873904">
      <w:bodyDiv w:val="1"/>
      <w:marLeft w:val="0"/>
      <w:marRight w:val="0"/>
      <w:marTop w:val="0"/>
      <w:marBottom w:val="0"/>
      <w:divBdr>
        <w:top w:val="none" w:sz="0" w:space="0" w:color="auto"/>
        <w:left w:val="none" w:sz="0" w:space="0" w:color="auto"/>
        <w:bottom w:val="none" w:sz="0" w:space="0" w:color="auto"/>
        <w:right w:val="none" w:sz="0" w:space="0" w:color="auto"/>
      </w:divBdr>
    </w:div>
    <w:div w:id="1904414285">
      <w:bodyDiv w:val="1"/>
      <w:marLeft w:val="0"/>
      <w:marRight w:val="0"/>
      <w:marTop w:val="0"/>
      <w:marBottom w:val="0"/>
      <w:divBdr>
        <w:top w:val="none" w:sz="0" w:space="0" w:color="auto"/>
        <w:left w:val="none" w:sz="0" w:space="0" w:color="auto"/>
        <w:bottom w:val="none" w:sz="0" w:space="0" w:color="auto"/>
        <w:right w:val="none" w:sz="0" w:space="0" w:color="auto"/>
      </w:divBdr>
    </w:div>
    <w:div w:id="1992830811">
      <w:bodyDiv w:val="1"/>
      <w:marLeft w:val="0"/>
      <w:marRight w:val="0"/>
      <w:marTop w:val="0"/>
      <w:marBottom w:val="0"/>
      <w:divBdr>
        <w:top w:val="none" w:sz="0" w:space="0" w:color="auto"/>
        <w:left w:val="none" w:sz="0" w:space="0" w:color="auto"/>
        <w:bottom w:val="none" w:sz="0" w:space="0" w:color="auto"/>
        <w:right w:val="none" w:sz="0" w:space="0" w:color="auto"/>
      </w:divBdr>
      <w:divsChild>
        <w:div w:id="20054209">
          <w:marLeft w:val="0"/>
          <w:marRight w:val="0"/>
          <w:marTop w:val="0"/>
          <w:marBottom w:val="0"/>
          <w:divBdr>
            <w:top w:val="none" w:sz="0" w:space="0" w:color="auto"/>
            <w:left w:val="none" w:sz="0" w:space="0" w:color="auto"/>
            <w:bottom w:val="none" w:sz="0" w:space="0" w:color="auto"/>
            <w:right w:val="none" w:sz="0" w:space="0" w:color="auto"/>
          </w:divBdr>
          <w:divsChild>
            <w:div w:id="1681739314">
              <w:marLeft w:val="0"/>
              <w:marRight w:val="0"/>
              <w:marTop w:val="0"/>
              <w:marBottom w:val="0"/>
              <w:divBdr>
                <w:top w:val="none" w:sz="0" w:space="0" w:color="auto"/>
                <w:left w:val="none" w:sz="0" w:space="0" w:color="auto"/>
                <w:bottom w:val="none" w:sz="0" w:space="0" w:color="auto"/>
                <w:right w:val="none" w:sz="0" w:space="0" w:color="auto"/>
              </w:divBdr>
            </w:div>
          </w:divsChild>
        </w:div>
        <w:div w:id="60639135">
          <w:marLeft w:val="0"/>
          <w:marRight w:val="0"/>
          <w:marTop w:val="0"/>
          <w:marBottom w:val="0"/>
          <w:divBdr>
            <w:top w:val="none" w:sz="0" w:space="0" w:color="auto"/>
            <w:left w:val="none" w:sz="0" w:space="0" w:color="auto"/>
            <w:bottom w:val="none" w:sz="0" w:space="0" w:color="auto"/>
            <w:right w:val="none" w:sz="0" w:space="0" w:color="auto"/>
          </w:divBdr>
          <w:divsChild>
            <w:div w:id="1271351404">
              <w:marLeft w:val="0"/>
              <w:marRight w:val="0"/>
              <w:marTop w:val="0"/>
              <w:marBottom w:val="0"/>
              <w:divBdr>
                <w:top w:val="none" w:sz="0" w:space="0" w:color="auto"/>
                <w:left w:val="none" w:sz="0" w:space="0" w:color="auto"/>
                <w:bottom w:val="none" w:sz="0" w:space="0" w:color="auto"/>
                <w:right w:val="none" w:sz="0" w:space="0" w:color="auto"/>
              </w:divBdr>
            </w:div>
          </w:divsChild>
        </w:div>
        <w:div w:id="108476876">
          <w:marLeft w:val="0"/>
          <w:marRight w:val="0"/>
          <w:marTop w:val="0"/>
          <w:marBottom w:val="0"/>
          <w:divBdr>
            <w:top w:val="none" w:sz="0" w:space="0" w:color="auto"/>
            <w:left w:val="none" w:sz="0" w:space="0" w:color="auto"/>
            <w:bottom w:val="none" w:sz="0" w:space="0" w:color="auto"/>
            <w:right w:val="none" w:sz="0" w:space="0" w:color="auto"/>
          </w:divBdr>
          <w:divsChild>
            <w:div w:id="1014111171">
              <w:marLeft w:val="0"/>
              <w:marRight w:val="0"/>
              <w:marTop w:val="0"/>
              <w:marBottom w:val="0"/>
              <w:divBdr>
                <w:top w:val="none" w:sz="0" w:space="0" w:color="auto"/>
                <w:left w:val="none" w:sz="0" w:space="0" w:color="auto"/>
                <w:bottom w:val="none" w:sz="0" w:space="0" w:color="auto"/>
                <w:right w:val="none" w:sz="0" w:space="0" w:color="auto"/>
              </w:divBdr>
            </w:div>
          </w:divsChild>
        </w:div>
        <w:div w:id="168102180">
          <w:marLeft w:val="0"/>
          <w:marRight w:val="0"/>
          <w:marTop w:val="0"/>
          <w:marBottom w:val="0"/>
          <w:divBdr>
            <w:top w:val="none" w:sz="0" w:space="0" w:color="auto"/>
            <w:left w:val="none" w:sz="0" w:space="0" w:color="auto"/>
            <w:bottom w:val="none" w:sz="0" w:space="0" w:color="auto"/>
            <w:right w:val="none" w:sz="0" w:space="0" w:color="auto"/>
          </w:divBdr>
          <w:divsChild>
            <w:div w:id="410734948">
              <w:marLeft w:val="0"/>
              <w:marRight w:val="0"/>
              <w:marTop w:val="0"/>
              <w:marBottom w:val="0"/>
              <w:divBdr>
                <w:top w:val="none" w:sz="0" w:space="0" w:color="auto"/>
                <w:left w:val="none" w:sz="0" w:space="0" w:color="auto"/>
                <w:bottom w:val="none" w:sz="0" w:space="0" w:color="auto"/>
                <w:right w:val="none" w:sz="0" w:space="0" w:color="auto"/>
              </w:divBdr>
            </w:div>
          </w:divsChild>
        </w:div>
        <w:div w:id="175773824">
          <w:marLeft w:val="0"/>
          <w:marRight w:val="0"/>
          <w:marTop w:val="0"/>
          <w:marBottom w:val="0"/>
          <w:divBdr>
            <w:top w:val="none" w:sz="0" w:space="0" w:color="auto"/>
            <w:left w:val="none" w:sz="0" w:space="0" w:color="auto"/>
            <w:bottom w:val="none" w:sz="0" w:space="0" w:color="auto"/>
            <w:right w:val="none" w:sz="0" w:space="0" w:color="auto"/>
          </w:divBdr>
          <w:divsChild>
            <w:div w:id="466438836">
              <w:marLeft w:val="0"/>
              <w:marRight w:val="0"/>
              <w:marTop w:val="0"/>
              <w:marBottom w:val="0"/>
              <w:divBdr>
                <w:top w:val="none" w:sz="0" w:space="0" w:color="auto"/>
                <w:left w:val="none" w:sz="0" w:space="0" w:color="auto"/>
                <w:bottom w:val="none" w:sz="0" w:space="0" w:color="auto"/>
                <w:right w:val="none" w:sz="0" w:space="0" w:color="auto"/>
              </w:divBdr>
            </w:div>
          </w:divsChild>
        </w:div>
        <w:div w:id="230122070">
          <w:marLeft w:val="0"/>
          <w:marRight w:val="0"/>
          <w:marTop w:val="0"/>
          <w:marBottom w:val="0"/>
          <w:divBdr>
            <w:top w:val="none" w:sz="0" w:space="0" w:color="auto"/>
            <w:left w:val="none" w:sz="0" w:space="0" w:color="auto"/>
            <w:bottom w:val="none" w:sz="0" w:space="0" w:color="auto"/>
            <w:right w:val="none" w:sz="0" w:space="0" w:color="auto"/>
          </w:divBdr>
          <w:divsChild>
            <w:div w:id="162356171">
              <w:marLeft w:val="0"/>
              <w:marRight w:val="0"/>
              <w:marTop w:val="0"/>
              <w:marBottom w:val="0"/>
              <w:divBdr>
                <w:top w:val="none" w:sz="0" w:space="0" w:color="auto"/>
                <w:left w:val="none" w:sz="0" w:space="0" w:color="auto"/>
                <w:bottom w:val="none" w:sz="0" w:space="0" w:color="auto"/>
                <w:right w:val="none" w:sz="0" w:space="0" w:color="auto"/>
              </w:divBdr>
            </w:div>
          </w:divsChild>
        </w:div>
        <w:div w:id="245040785">
          <w:marLeft w:val="0"/>
          <w:marRight w:val="0"/>
          <w:marTop w:val="0"/>
          <w:marBottom w:val="0"/>
          <w:divBdr>
            <w:top w:val="none" w:sz="0" w:space="0" w:color="auto"/>
            <w:left w:val="none" w:sz="0" w:space="0" w:color="auto"/>
            <w:bottom w:val="none" w:sz="0" w:space="0" w:color="auto"/>
            <w:right w:val="none" w:sz="0" w:space="0" w:color="auto"/>
          </w:divBdr>
          <w:divsChild>
            <w:div w:id="1876576992">
              <w:marLeft w:val="0"/>
              <w:marRight w:val="0"/>
              <w:marTop w:val="0"/>
              <w:marBottom w:val="0"/>
              <w:divBdr>
                <w:top w:val="none" w:sz="0" w:space="0" w:color="auto"/>
                <w:left w:val="none" w:sz="0" w:space="0" w:color="auto"/>
                <w:bottom w:val="none" w:sz="0" w:space="0" w:color="auto"/>
                <w:right w:val="none" w:sz="0" w:space="0" w:color="auto"/>
              </w:divBdr>
            </w:div>
          </w:divsChild>
        </w:div>
        <w:div w:id="276066421">
          <w:marLeft w:val="0"/>
          <w:marRight w:val="0"/>
          <w:marTop w:val="0"/>
          <w:marBottom w:val="0"/>
          <w:divBdr>
            <w:top w:val="none" w:sz="0" w:space="0" w:color="auto"/>
            <w:left w:val="none" w:sz="0" w:space="0" w:color="auto"/>
            <w:bottom w:val="none" w:sz="0" w:space="0" w:color="auto"/>
            <w:right w:val="none" w:sz="0" w:space="0" w:color="auto"/>
          </w:divBdr>
          <w:divsChild>
            <w:div w:id="296568113">
              <w:marLeft w:val="0"/>
              <w:marRight w:val="0"/>
              <w:marTop w:val="0"/>
              <w:marBottom w:val="0"/>
              <w:divBdr>
                <w:top w:val="none" w:sz="0" w:space="0" w:color="auto"/>
                <w:left w:val="none" w:sz="0" w:space="0" w:color="auto"/>
                <w:bottom w:val="none" w:sz="0" w:space="0" w:color="auto"/>
                <w:right w:val="none" w:sz="0" w:space="0" w:color="auto"/>
              </w:divBdr>
            </w:div>
          </w:divsChild>
        </w:div>
        <w:div w:id="292373797">
          <w:marLeft w:val="0"/>
          <w:marRight w:val="0"/>
          <w:marTop w:val="0"/>
          <w:marBottom w:val="0"/>
          <w:divBdr>
            <w:top w:val="none" w:sz="0" w:space="0" w:color="auto"/>
            <w:left w:val="none" w:sz="0" w:space="0" w:color="auto"/>
            <w:bottom w:val="none" w:sz="0" w:space="0" w:color="auto"/>
            <w:right w:val="none" w:sz="0" w:space="0" w:color="auto"/>
          </w:divBdr>
          <w:divsChild>
            <w:div w:id="289409419">
              <w:marLeft w:val="0"/>
              <w:marRight w:val="0"/>
              <w:marTop w:val="0"/>
              <w:marBottom w:val="0"/>
              <w:divBdr>
                <w:top w:val="none" w:sz="0" w:space="0" w:color="auto"/>
                <w:left w:val="none" w:sz="0" w:space="0" w:color="auto"/>
                <w:bottom w:val="none" w:sz="0" w:space="0" w:color="auto"/>
                <w:right w:val="none" w:sz="0" w:space="0" w:color="auto"/>
              </w:divBdr>
            </w:div>
          </w:divsChild>
        </w:div>
        <w:div w:id="350882110">
          <w:marLeft w:val="0"/>
          <w:marRight w:val="0"/>
          <w:marTop w:val="0"/>
          <w:marBottom w:val="0"/>
          <w:divBdr>
            <w:top w:val="none" w:sz="0" w:space="0" w:color="auto"/>
            <w:left w:val="none" w:sz="0" w:space="0" w:color="auto"/>
            <w:bottom w:val="none" w:sz="0" w:space="0" w:color="auto"/>
            <w:right w:val="none" w:sz="0" w:space="0" w:color="auto"/>
          </w:divBdr>
          <w:divsChild>
            <w:div w:id="135295021">
              <w:marLeft w:val="0"/>
              <w:marRight w:val="0"/>
              <w:marTop w:val="0"/>
              <w:marBottom w:val="0"/>
              <w:divBdr>
                <w:top w:val="none" w:sz="0" w:space="0" w:color="auto"/>
                <w:left w:val="none" w:sz="0" w:space="0" w:color="auto"/>
                <w:bottom w:val="none" w:sz="0" w:space="0" w:color="auto"/>
                <w:right w:val="none" w:sz="0" w:space="0" w:color="auto"/>
              </w:divBdr>
            </w:div>
          </w:divsChild>
        </w:div>
        <w:div w:id="369190267">
          <w:marLeft w:val="0"/>
          <w:marRight w:val="0"/>
          <w:marTop w:val="0"/>
          <w:marBottom w:val="0"/>
          <w:divBdr>
            <w:top w:val="none" w:sz="0" w:space="0" w:color="auto"/>
            <w:left w:val="none" w:sz="0" w:space="0" w:color="auto"/>
            <w:bottom w:val="none" w:sz="0" w:space="0" w:color="auto"/>
            <w:right w:val="none" w:sz="0" w:space="0" w:color="auto"/>
          </w:divBdr>
          <w:divsChild>
            <w:div w:id="1930383149">
              <w:marLeft w:val="0"/>
              <w:marRight w:val="0"/>
              <w:marTop w:val="0"/>
              <w:marBottom w:val="0"/>
              <w:divBdr>
                <w:top w:val="none" w:sz="0" w:space="0" w:color="auto"/>
                <w:left w:val="none" w:sz="0" w:space="0" w:color="auto"/>
                <w:bottom w:val="none" w:sz="0" w:space="0" w:color="auto"/>
                <w:right w:val="none" w:sz="0" w:space="0" w:color="auto"/>
              </w:divBdr>
            </w:div>
          </w:divsChild>
        </w:div>
        <w:div w:id="476072684">
          <w:marLeft w:val="0"/>
          <w:marRight w:val="0"/>
          <w:marTop w:val="0"/>
          <w:marBottom w:val="0"/>
          <w:divBdr>
            <w:top w:val="none" w:sz="0" w:space="0" w:color="auto"/>
            <w:left w:val="none" w:sz="0" w:space="0" w:color="auto"/>
            <w:bottom w:val="none" w:sz="0" w:space="0" w:color="auto"/>
            <w:right w:val="none" w:sz="0" w:space="0" w:color="auto"/>
          </w:divBdr>
          <w:divsChild>
            <w:div w:id="1177158270">
              <w:marLeft w:val="0"/>
              <w:marRight w:val="0"/>
              <w:marTop w:val="0"/>
              <w:marBottom w:val="0"/>
              <w:divBdr>
                <w:top w:val="none" w:sz="0" w:space="0" w:color="auto"/>
                <w:left w:val="none" w:sz="0" w:space="0" w:color="auto"/>
                <w:bottom w:val="none" w:sz="0" w:space="0" w:color="auto"/>
                <w:right w:val="none" w:sz="0" w:space="0" w:color="auto"/>
              </w:divBdr>
            </w:div>
          </w:divsChild>
        </w:div>
        <w:div w:id="533201512">
          <w:marLeft w:val="0"/>
          <w:marRight w:val="0"/>
          <w:marTop w:val="0"/>
          <w:marBottom w:val="0"/>
          <w:divBdr>
            <w:top w:val="none" w:sz="0" w:space="0" w:color="auto"/>
            <w:left w:val="none" w:sz="0" w:space="0" w:color="auto"/>
            <w:bottom w:val="none" w:sz="0" w:space="0" w:color="auto"/>
            <w:right w:val="none" w:sz="0" w:space="0" w:color="auto"/>
          </w:divBdr>
          <w:divsChild>
            <w:div w:id="343868617">
              <w:marLeft w:val="0"/>
              <w:marRight w:val="0"/>
              <w:marTop w:val="0"/>
              <w:marBottom w:val="0"/>
              <w:divBdr>
                <w:top w:val="none" w:sz="0" w:space="0" w:color="auto"/>
                <w:left w:val="none" w:sz="0" w:space="0" w:color="auto"/>
                <w:bottom w:val="none" w:sz="0" w:space="0" w:color="auto"/>
                <w:right w:val="none" w:sz="0" w:space="0" w:color="auto"/>
              </w:divBdr>
            </w:div>
          </w:divsChild>
        </w:div>
        <w:div w:id="629019085">
          <w:marLeft w:val="0"/>
          <w:marRight w:val="0"/>
          <w:marTop w:val="0"/>
          <w:marBottom w:val="0"/>
          <w:divBdr>
            <w:top w:val="none" w:sz="0" w:space="0" w:color="auto"/>
            <w:left w:val="none" w:sz="0" w:space="0" w:color="auto"/>
            <w:bottom w:val="none" w:sz="0" w:space="0" w:color="auto"/>
            <w:right w:val="none" w:sz="0" w:space="0" w:color="auto"/>
          </w:divBdr>
          <w:divsChild>
            <w:div w:id="2146851387">
              <w:marLeft w:val="0"/>
              <w:marRight w:val="0"/>
              <w:marTop w:val="0"/>
              <w:marBottom w:val="0"/>
              <w:divBdr>
                <w:top w:val="none" w:sz="0" w:space="0" w:color="auto"/>
                <w:left w:val="none" w:sz="0" w:space="0" w:color="auto"/>
                <w:bottom w:val="none" w:sz="0" w:space="0" w:color="auto"/>
                <w:right w:val="none" w:sz="0" w:space="0" w:color="auto"/>
              </w:divBdr>
            </w:div>
          </w:divsChild>
        </w:div>
        <w:div w:id="697699162">
          <w:marLeft w:val="0"/>
          <w:marRight w:val="0"/>
          <w:marTop w:val="0"/>
          <w:marBottom w:val="0"/>
          <w:divBdr>
            <w:top w:val="none" w:sz="0" w:space="0" w:color="auto"/>
            <w:left w:val="none" w:sz="0" w:space="0" w:color="auto"/>
            <w:bottom w:val="none" w:sz="0" w:space="0" w:color="auto"/>
            <w:right w:val="none" w:sz="0" w:space="0" w:color="auto"/>
          </w:divBdr>
          <w:divsChild>
            <w:div w:id="774061014">
              <w:marLeft w:val="0"/>
              <w:marRight w:val="0"/>
              <w:marTop w:val="0"/>
              <w:marBottom w:val="0"/>
              <w:divBdr>
                <w:top w:val="none" w:sz="0" w:space="0" w:color="auto"/>
                <w:left w:val="none" w:sz="0" w:space="0" w:color="auto"/>
                <w:bottom w:val="none" w:sz="0" w:space="0" w:color="auto"/>
                <w:right w:val="none" w:sz="0" w:space="0" w:color="auto"/>
              </w:divBdr>
            </w:div>
          </w:divsChild>
        </w:div>
        <w:div w:id="727730045">
          <w:marLeft w:val="0"/>
          <w:marRight w:val="0"/>
          <w:marTop w:val="0"/>
          <w:marBottom w:val="0"/>
          <w:divBdr>
            <w:top w:val="none" w:sz="0" w:space="0" w:color="auto"/>
            <w:left w:val="none" w:sz="0" w:space="0" w:color="auto"/>
            <w:bottom w:val="none" w:sz="0" w:space="0" w:color="auto"/>
            <w:right w:val="none" w:sz="0" w:space="0" w:color="auto"/>
          </w:divBdr>
          <w:divsChild>
            <w:div w:id="1628778781">
              <w:marLeft w:val="0"/>
              <w:marRight w:val="0"/>
              <w:marTop w:val="0"/>
              <w:marBottom w:val="0"/>
              <w:divBdr>
                <w:top w:val="none" w:sz="0" w:space="0" w:color="auto"/>
                <w:left w:val="none" w:sz="0" w:space="0" w:color="auto"/>
                <w:bottom w:val="none" w:sz="0" w:space="0" w:color="auto"/>
                <w:right w:val="none" w:sz="0" w:space="0" w:color="auto"/>
              </w:divBdr>
            </w:div>
          </w:divsChild>
        </w:div>
        <w:div w:id="843399200">
          <w:marLeft w:val="0"/>
          <w:marRight w:val="0"/>
          <w:marTop w:val="0"/>
          <w:marBottom w:val="0"/>
          <w:divBdr>
            <w:top w:val="none" w:sz="0" w:space="0" w:color="auto"/>
            <w:left w:val="none" w:sz="0" w:space="0" w:color="auto"/>
            <w:bottom w:val="none" w:sz="0" w:space="0" w:color="auto"/>
            <w:right w:val="none" w:sz="0" w:space="0" w:color="auto"/>
          </w:divBdr>
          <w:divsChild>
            <w:div w:id="216598460">
              <w:marLeft w:val="0"/>
              <w:marRight w:val="0"/>
              <w:marTop w:val="0"/>
              <w:marBottom w:val="0"/>
              <w:divBdr>
                <w:top w:val="none" w:sz="0" w:space="0" w:color="auto"/>
                <w:left w:val="none" w:sz="0" w:space="0" w:color="auto"/>
                <w:bottom w:val="none" w:sz="0" w:space="0" w:color="auto"/>
                <w:right w:val="none" w:sz="0" w:space="0" w:color="auto"/>
              </w:divBdr>
            </w:div>
          </w:divsChild>
        </w:div>
        <w:div w:id="883911857">
          <w:marLeft w:val="0"/>
          <w:marRight w:val="0"/>
          <w:marTop w:val="0"/>
          <w:marBottom w:val="0"/>
          <w:divBdr>
            <w:top w:val="none" w:sz="0" w:space="0" w:color="auto"/>
            <w:left w:val="none" w:sz="0" w:space="0" w:color="auto"/>
            <w:bottom w:val="none" w:sz="0" w:space="0" w:color="auto"/>
            <w:right w:val="none" w:sz="0" w:space="0" w:color="auto"/>
          </w:divBdr>
          <w:divsChild>
            <w:div w:id="1195079830">
              <w:marLeft w:val="0"/>
              <w:marRight w:val="0"/>
              <w:marTop w:val="0"/>
              <w:marBottom w:val="0"/>
              <w:divBdr>
                <w:top w:val="none" w:sz="0" w:space="0" w:color="auto"/>
                <w:left w:val="none" w:sz="0" w:space="0" w:color="auto"/>
                <w:bottom w:val="none" w:sz="0" w:space="0" w:color="auto"/>
                <w:right w:val="none" w:sz="0" w:space="0" w:color="auto"/>
              </w:divBdr>
            </w:div>
          </w:divsChild>
        </w:div>
        <w:div w:id="961809452">
          <w:marLeft w:val="0"/>
          <w:marRight w:val="0"/>
          <w:marTop w:val="0"/>
          <w:marBottom w:val="0"/>
          <w:divBdr>
            <w:top w:val="none" w:sz="0" w:space="0" w:color="auto"/>
            <w:left w:val="none" w:sz="0" w:space="0" w:color="auto"/>
            <w:bottom w:val="none" w:sz="0" w:space="0" w:color="auto"/>
            <w:right w:val="none" w:sz="0" w:space="0" w:color="auto"/>
          </w:divBdr>
          <w:divsChild>
            <w:div w:id="1533107975">
              <w:marLeft w:val="0"/>
              <w:marRight w:val="0"/>
              <w:marTop w:val="0"/>
              <w:marBottom w:val="0"/>
              <w:divBdr>
                <w:top w:val="none" w:sz="0" w:space="0" w:color="auto"/>
                <w:left w:val="none" w:sz="0" w:space="0" w:color="auto"/>
                <w:bottom w:val="none" w:sz="0" w:space="0" w:color="auto"/>
                <w:right w:val="none" w:sz="0" w:space="0" w:color="auto"/>
              </w:divBdr>
            </w:div>
          </w:divsChild>
        </w:div>
        <w:div w:id="964697496">
          <w:marLeft w:val="0"/>
          <w:marRight w:val="0"/>
          <w:marTop w:val="0"/>
          <w:marBottom w:val="0"/>
          <w:divBdr>
            <w:top w:val="none" w:sz="0" w:space="0" w:color="auto"/>
            <w:left w:val="none" w:sz="0" w:space="0" w:color="auto"/>
            <w:bottom w:val="none" w:sz="0" w:space="0" w:color="auto"/>
            <w:right w:val="none" w:sz="0" w:space="0" w:color="auto"/>
          </w:divBdr>
          <w:divsChild>
            <w:div w:id="1318219925">
              <w:marLeft w:val="0"/>
              <w:marRight w:val="0"/>
              <w:marTop w:val="0"/>
              <w:marBottom w:val="0"/>
              <w:divBdr>
                <w:top w:val="none" w:sz="0" w:space="0" w:color="auto"/>
                <w:left w:val="none" w:sz="0" w:space="0" w:color="auto"/>
                <w:bottom w:val="none" w:sz="0" w:space="0" w:color="auto"/>
                <w:right w:val="none" w:sz="0" w:space="0" w:color="auto"/>
              </w:divBdr>
            </w:div>
          </w:divsChild>
        </w:div>
        <w:div w:id="1237591228">
          <w:marLeft w:val="0"/>
          <w:marRight w:val="0"/>
          <w:marTop w:val="0"/>
          <w:marBottom w:val="0"/>
          <w:divBdr>
            <w:top w:val="none" w:sz="0" w:space="0" w:color="auto"/>
            <w:left w:val="none" w:sz="0" w:space="0" w:color="auto"/>
            <w:bottom w:val="none" w:sz="0" w:space="0" w:color="auto"/>
            <w:right w:val="none" w:sz="0" w:space="0" w:color="auto"/>
          </w:divBdr>
          <w:divsChild>
            <w:div w:id="641664182">
              <w:marLeft w:val="0"/>
              <w:marRight w:val="0"/>
              <w:marTop w:val="0"/>
              <w:marBottom w:val="0"/>
              <w:divBdr>
                <w:top w:val="none" w:sz="0" w:space="0" w:color="auto"/>
                <w:left w:val="none" w:sz="0" w:space="0" w:color="auto"/>
                <w:bottom w:val="none" w:sz="0" w:space="0" w:color="auto"/>
                <w:right w:val="none" w:sz="0" w:space="0" w:color="auto"/>
              </w:divBdr>
            </w:div>
            <w:div w:id="1368749809">
              <w:marLeft w:val="0"/>
              <w:marRight w:val="0"/>
              <w:marTop w:val="0"/>
              <w:marBottom w:val="0"/>
              <w:divBdr>
                <w:top w:val="none" w:sz="0" w:space="0" w:color="auto"/>
                <w:left w:val="none" w:sz="0" w:space="0" w:color="auto"/>
                <w:bottom w:val="none" w:sz="0" w:space="0" w:color="auto"/>
                <w:right w:val="none" w:sz="0" w:space="0" w:color="auto"/>
              </w:divBdr>
            </w:div>
          </w:divsChild>
        </w:div>
        <w:div w:id="1287590024">
          <w:marLeft w:val="0"/>
          <w:marRight w:val="0"/>
          <w:marTop w:val="0"/>
          <w:marBottom w:val="0"/>
          <w:divBdr>
            <w:top w:val="none" w:sz="0" w:space="0" w:color="auto"/>
            <w:left w:val="none" w:sz="0" w:space="0" w:color="auto"/>
            <w:bottom w:val="none" w:sz="0" w:space="0" w:color="auto"/>
            <w:right w:val="none" w:sz="0" w:space="0" w:color="auto"/>
          </w:divBdr>
          <w:divsChild>
            <w:div w:id="64694784">
              <w:marLeft w:val="0"/>
              <w:marRight w:val="0"/>
              <w:marTop w:val="0"/>
              <w:marBottom w:val="0"/>
              <w:divBdr>
                <w:top w:val="none" w:sz="0" w:space="0" w:color="auto"/>
                <w:left w:val="none" w:sz="0" w:space="0" w:color="auto"/>
                <w:bottom w:val="none" w:sz="0" w:space="0" w:color="auto"/>
                <w:right w:val="none" w:sz="0" w:space="0" w:color="auto"/>
              </w:divBdr>
            </w:div>
          </w:divsChild>
        </w:div>
        <w:div w:id="1308435635">
          <w:marLeft w:val="0"/>
          <w:marRight w:val="0"/>
          <w:marTop w:val="0"/>
          <w:marBottom w:val="0"/>
          <w:divBdr>
            <w:top w:val="none" w:sz="0" w:space="0" w:color="auto"/>
            <w:left w:val="none" w:sz="0" w:space="0" w:color="auto"/>
            <w:bottom w:val="none" w:sz="0" w:space="0" w:color="auto"/>
            <w:right w:val="none" w:sz="0" w:space="0" w:color="auto"/>
          </w:divBdr>
          <w:divsChild>
            <w:div w:id="1985161811">
              <w:marLeft w:val="0"/>
              <w:marRight w:val="0"/>
              <w:marTop w:val="0"/>
              <w:marBottom w:val="0"/>
              <w:divBdr>
                <w:top w:val="none" w:sz="0" w:space="0" w:color="auto"/>
                <w:left w:val="none" w:sz="0" w:space="0" w:color="auto"/>
                <w:bottom w:val="none" w:sz="0" w:space="0" w:color="auto"/>
                <w:right w:val="none" w:sz="0" w:space="0" w:color="auto"/>
              </w:divBdr>
            </w:div>
          </w:divsChild>
        </w:div>
        <w:div w:id="1390960705">
          <w:marLeft w:val="0"/>
          <w:marRight w:val="0"/>
          <w:marTop w:val="0"/>
          <w:marBottom w:val="0"/>
          <w:divBdr>
            <w:top w:val="none" w:sz="0" w:space="0" w:color="auto"/>
            <w:left w:val="none" w:sz="0" w:space="0" w:color="auto"/>
            <w:bottom w:val="none" w:sz="0" w:space="0" w:color="auto"/>
            <w:right w:val="none" w:sz="0" w:space="0" w:color="auto"/>
          </w:divBdr>
          <w:divsChild>
            <w:div w:id="1532836403">
              <w:marLeft w:val="0"/>
              <w:marRight w:val="0"/>
              <w:marTop w:val="0"/>
              <w:marBottom w:val="0"/>
              <w:divBdr>
                <w:top w:val="none" w:sz="0" w:space="0" w:color="auto"/>
                <w:left w:val="none" w:sz="0" w:space="0" w:color="auto"/>
                <w:bottom w:val="none" w:sz="0" w:space="0" w:color="auto"/>
                <w:right w:val="none" w:sz="0" w:space="0" w:color="auto"/>
              </w:divBdr>
            </w:div>
          </w:divsChild>
        </w:div>
        <w:div w:id="1499926602">
          <w:marLeft w:val="0"/>
          <w:marRight w:val="0"/>
          <w:marTop w:val="0"/>
          <w:marBottom w:val="0"/>
          <w:divBdr>
            <w:top w:val="none" w:sz="0" w:space="0" w:color="auto"/>
            <w:left w:val="none" w:sz="0" w:space="0" w:color="auto"/>
            <w:bottom w:val="none" w:sz="0" w:space="0" w:color="auto"/>
            <w:right w:val="none" w:sz="0" w:space="0" w:color="auto"/>
          </w:divBdr>
          <w:divsChild>
            <w:div w:id="1387222571">
              <w:marLeft w:val="0"/>
              <w:marRight w:val="0"/>
              <w:marTop w:val="0"/>
              <w:marBottom w:val="0"/>
              <w:divBdr>
                <w:top w:val="none" w:sz="0" w:space="0" w:color="auto"/>
                <w:left w:val="none" w:sz="0" w:space="0" w:color="auto"/>
                <w:bottom w:val="none" w:sz="0" w:space="0" w:color="auto"/>
                <w:right w:val="none" w:sz="0" w:space="0" w:color="auto"/>
              </w:divBdr>
            </w:div>
          </w:divsChild>
        </w:div>
        <w:div w:id="1502702507">
          <w:marLeft w:val="0"/>
          <w:marRight w:val="0"/>
          <w:marTop w:val="0"/>
          <w:marBottom w:val="0"/>
          <w:divBdr>
            <w:top w:val="none" w:sz="0" w:space="0" w:color="auto"/>
            <w:left w:val="none" w:sz="0" w:space="0" w:color="auto"/>
            <w:bottom w:val="none" w:sz="0" w:space="0" w:color="auto"/>
            <w:right w:val="none" w:sz="0" w:space="0" w:color="auto"/>
          </w:divBdr>
          <w:divsChild>
            <w:div w:id="22949266">
              <w:marLeft w:val="0"/>
              <w:marRight w:val="0"/>
              <w:marTop w:val="0"/>
              <w:marBottom w:val="0"/>
              <w:divBdr>
                <w:top w:val="none" w:sz="0" w:space="0" w:color="auto"/>
                <w:left w:val="none" w:sz="0" w:space="0" w:color="auto"/>
                <w:bottom w:val="none" w:sz="0" w:space="0" w:color="auto"/>
                <w:right w:val="none" w:sz="0" w:space="0" w:color="auto"/>
              </w:divBdr>
            </w:div>
          </w:divsChild>
        </w:div>
        <w:div w:id="1771705585">
          <w:marLeft w:val="0"/>
          <w:marRight w:val="0"/>
          <w:marTop w:val="0"/>
          <w:marBottom w:val="0"/>
          <w:divBdr>
            <w:top w:val="none" w:sz="0" w:space="0" w:color="auto"/>
            <w:left w:val="none" w:sz="0" w:space="0" w:color="auto"/>
            <w:bottom w:val="none" w:sz="0" w:space="0" w:color="auto"/>
            <w:right w:val="none" w:sz="0" w:space="0" w:color="auto"/>
          </w:divBdr>
          <w:divsChild>
            <w:div w:id="239099843">
              <w:marLeft w:val="0"/>
              <w:marRight w:val="0"/>
              <w:marTop w:val="0"/>
              <w:marBottom w:val="0"/>
              <w:divBdr>
                <w:top w:val="none" w:sz="0" w:space="0" w:color="auto"/>
                <w:left w:val="none" w:sz="0" w:space="0" w:color="auto"/>
                <w:bottom w:val="none" w:sz="0" w:space="0" w:color="auto"/>
                <w:right w:val="none" w:sz="0" w:space="0" w:color="auto"/>
              </w:divBdr>
            </w:div>
          </w:divsChild>
        </w:div>
        <w:div w:id="1806045833">
          <w:marLeft w:val="0"/>
          <w:marRight w:val="0"/>
          <w:marTop w:val="0"/>
          <w:marBottom w:val="0"/>
          <w:divBdr>
            <w:top w:val="none" w:sz="0" w:space="0" w:color="auto"/>
            <w:left w:val="none" w:sz="0" w:space="0" w:color="auto"/>
            <w:bottom w:val="none" w:sz="0" w:space="0" w:color="auto"/>
            <w:right w:val="none" w:sz="0" w:space="0" w:color="auto"/>
          </w:divBdr>
          <w:divsChild>
            <w:div w:id="1421487704">
              <w:marLeft w:val="0"/>
              <w:marRight w:val="0"/>
              <w:marTop w:val="0"/>
              <w:marBottom w:val="0"/>
              <w:divBdr>
                <w:top w:val="none" w:sz="0" w:space="0" w:color="auto"/>
                <w:left w:val="none" w:sz="0" w:space="0" w:color="auto"/>
                <w:bottom w:val="none" w:sz="0" w:space="0" w:color="auto"/>
                <w:right w:val="none" w:sz="0" w:space="0" w:color="auto"/>
              </w:divBdr>
            </w:div>
          </w:divsChild>
        </w:div>
        <w:div w:id="1905024061">
          <w:marLeft w:val="0"/>
          <w:marRight w:val="0"/>
          <w:marTop w:val="0"/>
          <w:marBottom w:val="0"/>
          <w:divBdr>
            <w:top w:val="none" w:sz="0" w:space="0" w:color="auto"/>
            <w:left w:val="none" w:sz="0" w:space="0" w:color="auto"/>
            <w:bottom w:val="none" w:sz="0" w:space="0" w:color="auto"/>
            <w:right w:val="none" w:sz="0" w:space="0" w:color="auto"/>
          </w:divBdr>
          <w:divsChild>
            <w:div w:id="1211453825">
              <w:marLeft w:val="0"/>
              <w:marRight w:val="0"/>
              <w:marTop w:val="0"/>
              <w:marBottom w:val="0"/>
              <w:divBdr>
                <w:top w:val="none" w:sz="0" w:space="0" w:color="auto"/>
                <w:left w:val="none" w:sz="0" w:space="0" w:color="auto"/>
                <w:bottom w:val="none" w:sz="0" w:space="0" w:color="auto"/>
                <w:right w:val="none" w:sz="0" w:space="0" w:color="auto"/>
              </w:divBdr>
            </w:div>
          </w:divsChild>
        </w:div>
        <w:div w:id="2037803019">
          <w:marLeft w:val="0"/>
          <w:marRight w:val="0"/>
          <w:marTop w:val="0"/>
          <w:marBottom w:val="0"/>
          <w:divBdr>
            <w:top w:val="none" w:sz="0" w:space="0" w:color="auto"/>
            <w:left w:val="none" w:sz="0" w:space="0" w:color="auto"/>
            <w:bottom w:val="none" w:sz="0" w:space="0" w:color="auto"/>
            <w:right w:val="none" w:sz="0" w:space="0" w:color="auto"/>
          </w:divBdr>
          <w:divsChild>
            <w:div w:id="112612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2764">
      <w:bodyDiv w:val="1"/>
      <w:marLeft w:val="0"/>
      <w:marRight w:val="0"/>
      <w:marTop w:val="0"/>
      <w:marBottom w:val="0"/>
      <w:divBdr>
        <w:top w:val="none" w:sz="0" w:space="0" w:color="auto"/>
        <w:left w:val="none" w:sz="0" w:space="0" w:color="auto"/>
        <w:bottom w:val="none" w:sz="0" w:space="0" w:color="auto"/>
        <w:right w:val="none" w:sz="0" w:space="0" w:color="auto"/>
      </w:divBdr>
      <w:divsChild>
        <w:div w:id="103621345">
          <w:marLeft w:val="144"/>
          <w:marRight w:val="0"/>
          <w:marTop w:val="0"/>
          <w:marBottom w:val="0"/>
          <w:divBdr>
            <w:top w:val="none" w:sz="0" w:space="0" w:color="auto"/>
            <w:left w:val="none" w:sz="0" w:space="0" w:color="auto"/>
            <w:bottom w:val="none" w:sz="0" w:space="0" w:color="auto"/>
            <w:right w:val="none" w:sz="0" w:space="0" w:color="auto"/>
          </w:divBdr>
        </w:div>
        <w:div w:id="1028991779">
          <w:marLeft w:val="144"/>
          <w:marRight w:val="0"/>
          <w:marTop w:val="0"/>
          <w:marBottom w:val="0"/>
          <w:divBdr>
            <w:top w:val="none" w:sz="0" w:space="0" w:color="auto"/>
            <w:left w:val="none" w:sz="0" w:space="0" w:color="auto"/>
            <w:bottom w:val="none" w:sz="0" w:space="0" w:color="auto"/>
            <w:right w:val="none" w:sz="0" w:space="0" w:color="auto"/>
          </w:divBdr>
        </w:div>
        <w:div w:id="1392928019">
          <w:marLeft w:val="14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ymailunisaedu.sharepoint.com/sites/AU_CDT/SitePages/2.2-Course-name-and-course-summary-(CDWD-Section-1).aspx" TargetMode="External"/><Relationship Id="rId18" Type="http://schemas.openxmlformats.org/officeDocument/2006/relationships/hyperlink" Target="https://mymailunisaedu.sharepoint.com/sites/AU_CDT/SitePages/3.5-Assessment-(CDWD-Section-3).aspx"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mymailunisaedu.sharepoint.com/sites/AU_CDT/SitePages/4.2-Course-resources.aspx" TargetMode="External"/><Relationship Id="rId7" Type="http://schemas.openxmlformats.org/officeDocument/2006/relationships/settings" Target="settings.xml"/><Relationship Id="rId12" Type="http://schemas.openxmlformats.org/officeDocument/2006/relationships/hyperlink" Target="https://mymailunisaedu.sharepoint.com/sites/AU_CDT/SitePages/2.2-Course-name-and-course-summary-(CDWD-Section-1).aspx" TargetMode="External"/><Relationship Id="rId17" Type="http://schemas.openxmlformats.org/officeDocument/2006/relationships/hyperlink" Target="https://mymailunisaedu.sharepoint.com/sites/AU_CDT/SitePages/3.3-Course-Learning-Outcomes-(CLOs)-(CDWD-Section-2.3).aspx"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mymailunisaedu.sharepoint.com/sites/AU_CDT/SitePages/3.4-What-are.aspx" TargetMode="External"/><Relationship Id="rId20" Type="http://schemas.openxmlformats.org/officeDocument/2006/relationships/hyperlink" Target="https://mymailunisaedu.sharepoint.com/sites/AU_CDT/SitePages/4.1-Course-level-teaching-and-learning-strategies-pedagogical-approaches.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ymailunisaedu.sharepoint.com/sites/AU_CDT/SitePages/TrainingHome.aspx"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mymailunisaedu.sharepoint.com/sites/AU_CDT/SitePages/3.2-Course-plan-(CDWD-Section-2.2).aspx" TargetMode="External"/><Relationship Id="rId23" Type="http://schemas.openxmlformats.org/officeDocument/2006/relationships/footer" Target="footer2.xml"/><Relationship Id="rId28"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yperlink" Target="https://mymailunisaedu.sharepoint.com/sites/AU_CDT/SitePages/3.6-Performance-Standards-(CDWD-Section-3.2).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ymailunisaedu.sharepoint.com/sites/AU_CDT/SitePages/3.2-Course-plan-(CDWD-Section-2.2).aspx"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F277125CAB114A930623F378F33A9B"/>
        <w:category>
          <w:name w:val="General"/>
          <w:gallery w:val="placeholder"/>
        </w:category>
        <w:types>
          <w:type w:val="bbPlcHdr"/>
        </w:types>
        <w:behaviors>
          <w:behavior w:val="content"/>
        </w:behaviors>
        <w:guid w:val="{134C20AB-82CE-774A-8860-794BF492E1E3}"/>
      </w:docPartPr>
      <w:docPartBody>
        <w:p w:rsidR="00B47EA3" w:rsidRDefault="00447248" w:rsidP="00447248">
          <w:pPr>
            <w:pStyle w:val="43F277125CAB114A930623F378F33A9B"/>
          </w:pPr>
          <w:r w:rsidRPr="003446E4">
            <w:rPr>
              <w:rStyle w:val="PlaceholderText"/>
            </w:rPr>
            <w:t>[Title]</w:t>
          </w:r>
        </w:p>
      </w:docPartBody>
    </w:docPart>
    <w:docPart>
      <w:docPartPr>
        <w:name w:val="2E22CE2649590C43A2894F747CB7F3AA"/>
        <w:category>
          <w:name w:val="General"/>
          <w:gallery w:val="placeholder"/>
        </w:category>
        <w:types>
          <w:type w:val="bbPlcHdr"/>
        </w:types>
        <w:behaviors>
          <w:behavior w:val="content"/>
        </w:behaviors>
        <w:guid w:val="{ADA9B976-5FAD-E346-903E-37C0DD607437}"/>
      </w:docPartPr>
      <w:docPartBody>
        <w:p w:rsidR="00B47EA3" w:rsidRDefault="00447248" w:rsidP="00447248">
          <w:pPr>
            <w:pStyle w:val="2E22CE2649590C43A2894F747CB7F3AA"/>
          </w:pPr>
          <w:r w:rsidRPr="003446E4">
            <w:rPr>
              <w:rStyle w:val="PlaceholderText"/>
            </w:rPr>
            <w:t>[Abstract]</w:t>
          </w:r>
        </w:p>
      </w:docPartBody>
    </w:docPart>
    <w:docPart>
      <w:docPartPr>
        <w:name w:val="C6D6AB729DB67E4CB7DF5D2DEE925F30"/>
        <w:category>
          <w:name w:val="General"/>
          <w:gallery w:val="placeholder"/>
        </w:category>
        <w:types>
          <w:type w:val="bbPlcHdr"/>
        </w:types>
        <w:behaviors>
          <w:behavior w:val="content"/>
        </w:behaviors>
        <w:guid w:val="{47E57BC7-EE74-A748-8660-09D593FEE110}"/>
      </w:docPartPr>
      <w:docPartBody>
        <w:p w:rsidR="00B47EA3" w:rsidRDefault="00447248" w:rsidP="00447248">
          <w:pPr>
            <w:pStyle w:val="C6D6AB729DB67E4CB7DF5D2DEE925F30"/>
          </w:pPr>
          <w:r w:rsidRPr="003446E4">
            <w:rPr>
              <w:rStyle w:val="PlaceholderText"/>
            </w:rPr>
            <w:t>[Publish Date]</w:t>
          </w:r>
        </w:p>
      </w:docPartBody>
    </w:docPart>
    <w:docPart>
      <w:docPartPr>
        <w:name w:val="C8AF1A9973383D4A8E1C890D07010D0B"/>
        <w:category>
          <w:name w:val="General"/>
          <w:gallery w:val="placeholder"/>
        </w:category>
        <w:types>
          <w:type w:val="bbPlcHdr"/>
        </w:types>
        <w:behaviors>
          <w:behavior w:val="content"/>
        </w:behaviors>
        <w:guid w:val="{F23DD3C9-DD20-6943-A1D8-33334A0E382C}"/>
      </w:docPartPr>
      <w:docPartBody>
        <w:p w:rsidR="00B47EA3" w:rsidRDefault="00447248" w:rsidP="00447248">
          <w:pPr>
            <w:pStyle w:val="C8AF1A9973383D4A8E1C890D07010D0B"/>
          </w:pPr>
          <w:r w:rsidRPr="00211C4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ptos Narrow">
    <w:altName w:val="Calibri"/>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2D3"/>
    <w:rsid w:val="00085862"/>
    <w:rsid w:val="0008673A"/>
    <w:rsid w:val="000C04A3"/>
    <w:rsid w:val="000C1DEF"/>
    <w:rsid w:val="000E23B5"/>
    <w:rsid w:val="000F6F36"/>
    <w:rsid w:val="001773F4"/>
    <w:rsid w:val="001A101F"/>
    <w:rsid w:val="001A399E"/>
    <w:rsid w:val="001D3952"/>
    <w:rsid w:val="001E048A"/>
    <w:rsid w:val="00222274"/>
    <w:rsid w:val="002263B2"/>
    <w:rsid w:val="00235257"/>
    <w:rsid w:val="002C0D7A"/>
    <w:rsid w:val="00346AD9"/>
    <w:rsid w:val="00374109"/>
    <w:rsid w:val="00447248"/>
    <w:rsid w:val="00454072"/>
    <w:rsid w:val="00460154"/>
    <w:rsid w:val="00506E80"/>
    <w:rsid w:val="00510737"/>
    <w:rsid w:val="005125DA"/>
    <w:rsid w:val="00592EE3"/>
    <w:rsid w:val="0059685B"/>
    <w:rsid w:val="005A43BE"/>
    <w:rsid w:val="00615E4A"/>
    <w:rsid w:val="006C5D1B"/>
    <w:rsid w:val="006E3E7D"/>
    <w:rsid w:val="00710700"/>
    <w:rsid w:val="007241BA"/>
    <w:rsid w:val="0076551B"/>
    <w:rsid w:val="007657DF"/>
    <w:rsid w:val="007658CA"/>
    <w:rsid w:val="00780FC8"/>
    <w:rsid w:val="007929AF"/>
    <w:rsid w:val="00837BC4"/>
    <w:rsid w:val="00840AF6"/>
    <w:rsid w:val="008442D3"/>
    <w:rsid w:val="0086384C"/>
    <w:rsid w:val="008C0CE9"/>
    <w:rsid w:val="00A112CE"/>
    <w:rsid w:val="00A84140"/>
    <w:rsid w:val="00AF7CE6"/>
    <w:rsid w:val="00B040C1"/>
    <w:rsid w:val="00B47EA3"/>
    <w:rsid w:val="00B921FD"/>
    <w:rsid w:val="00C763D0"/>
    <w:rsid w:val="00CB20AD"/>
    <w:rsid w:val="00CF4AAC"/>
    <w:rsid w:val="00D04512"/>
    <w:rsid w:val="00D41F87"/>
    <w:rsid w:val="00D441D7"/>
    <w:rsid w:val="00D54275"/>
    <w:rsid w:val="00D55415"/>
    <w:rsid w:val="00DA6B68"/>
    <w:rsid w:val="00DA6D4F"/>
    <w:rsid w:val="00DB6DA0"/>
    <w:rsid w:val="00E36248"/>
    <w:rsid w:val="00E71D0B"/>
    <w:rsid w:val="00E72186"/>
    <w:rsid w:val="00E762E2"/>
    <w:rsid w:val="00E8649F"/>
    <w:rsid w:val="00EA3BC5"/>
    <w:rsid w:val="00ED19C7"/>
    <w:rsid w:val="00F269F5"/>
    <w:rsid w:val="00F55A2C"/>
    <w:rsid w:val="00F64278"/>
    <w:rsid w:val="00FF0AB9"/>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2EE3"/>
    <w:rPr>
      <w:color w:val="808080"/>
    </w:rPr>
  </w:style>
  <w:style w:type="paragraph" w:customStyle="1" w:styleId="43F277125CAB114A930623F378F33A9B">
    <w:name w:val="43F277125CAB114A930623F378F33A9B"/>
    <w:rsid w:val="00447248"/>
    <w:pPr>
      <w:spacing w:after="0" w:line="240" w:lineRule="auto"/>
    </w:pPr>
    <w:rPr>
      <w:kern w:val="2"/>
      <w:sz w:val="24"/>
      <w:szCs w:val="24"/>
      <w:lang w:eastAsia="en-GB"/>
      <w14:ligatures w14:val="standardContextual"/>
    </w:rPr>
  </w:style>
  <w:style w:type="paragraph" w:customStyle="1" w:styleId="2E22CE2649590C43A2894F747CB7F3AA">
    <w:name w:val="2E22CE2649590C43A2894F747CB7F3AA"/>
    <w:rsid w:val="00447248"/>
    <w:pPr>
      <w:spacing w:after="0" w:line="240" w:lineRule="auto"/>
    </w:pPr>
    <w:rPr>
      <w:kern w:val="2"/>
      <w:sz w:val="24"/>
      <w:szCs w:val="24"/>
      <w:lang w:eastAsia="en-GB"/>
      <w14:ligatures w14:val="standardContextual"/>
    </w:rPr>
  </w:style>
  <w:style w:type="paragraph" w:customStyle="1" w:styleId="C6D6AB729DB67E4CB7DF5D2DEE925F30">
    <w:name w:val="C6D6AB729DB67E4CB7DF5D2DEE925F30"/>
    <w:rsid w:val="00447248"/>
    <w:pPr>
      <w:spacing w:after="0" w:line="240" w:lineRule="auto"/>
    </w:pPr>
    <w:rPr>
      <w:kern w:val="2"/>
      <w:sz w:val="24"/>
      <w:szCs w:val="24"/>
      <w:lang w:eastAsia="en-GB"/>
      <w14:ligatures w14:val="standardContextual"/>
    </w:rPr>
  </w:style>
  <w:style w:type="paragraph" w:customStyle="1" w:styleId="C8AF1A9973383D4A8E1C890D07010D0B">
    <w:name w:val="C8AF1A9973383D4A8E1C890D07010D0B"/>
    <w:rsid w:val="00447248"/>
    <w:pPr>
      <w:spacing w:after="0" w:line="240" w:lineRule="auto"/>
    </w:pPr>
    <w:rPr>
      <w:kern w:val="2"/>
      <w:sz w:val="24"/>
      <w:szCs w:val="24"/>
      <w:lang w:eastAsia="en-GB"/>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2024-02-16T00:00:00</PublishDate>
  <Abstract>1</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6ED5852EA249C469C1512A0700A2B17" ma:contentTypeVersion="19" ma:contentTypeDescription="Create a new document." ma:contentTypeScope="" ma:versionID="59476ecca886e41332ac03f1938e2f0a">
  <xsd:schema xmlns:xsd="http://www.w3.org/2001/XMLSchema" xmlns:xs="http://www.w3.org/2001/XMLSchema" xmlns:p="http://schemas.microsoft.com/office/2006/metadata/properties" xmlns:ns2="f7df6eb9-0a5f-4d54-b2df-9e77501fccaa" xmlns:ns3="e4f23a1b-aba6-4e9c-b2be-c11829e90dbd" targetNamespace="http://schemas.microsoft.com/office/2006/metadata/properties" ma:root="true" ma:fieldsID="1ba04a79ba822389738f8f4895a8bb70" ns2:_="" ns3:_="">
    <xsd:import namespace="f7df6eb9-0a5f-4d54-b2df-9e77501fccaa"/>
    <xsd:import namespace="e4f23a1b-aba6-4e9c-b2be-c11829e90db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AcademicArea" minOccurs="0"/>
                <xsd:element ref="ns2:MediaServiceLocation" minOccurs="0"/>
                <xsd:element ref="ns2:MediaServiceSearchProperties" minOccurs="0"/>
                <xsd:element ref="ns2:Purpose" minOccurs="0"/>
                <xsd:element ref="ns2:_x0032_BChe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df6eb9-0a5f-4d54-b2df-9e77501fcc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3d28307-4a2f-4d46-81dd-0b9c12a47e4a" ma:termSetId="09814cd3-568e-fe90-9814-8d621ff8fb84" ma:anchorId="fba54fb3-c3e1-fe81-a776-ca4b69148c4d" ma:open="true" ma:isKeyword="false">
      <xsd:complexType>
        <xsd:sequence>
          <xsd:element ref="pc:Terms" minOccurs="0" maxOccurs="1"/>
        </xsd:sequence>
      </xsd:complex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AcademicArea" ma:index="21" nillable="true" ma:displayName="Academic Area" ma:format="Dropdown" ma:internalName="AcademicArea">
      <xsd:simpleType>
        <xsd:restriction base="dms:Text">
          <xsd:maxLength value="255"/>
        </xsd:restriction>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Purpose" ma:index="24" nillable="true" ma:displayName="Purpose" ma:description="What each folder is for" ma:format="Dropdown" ma:internalName="Purpose">
      <xsd:simpleType>
        <xsd:restriction base="dms:Note">
          <xsd:maxLength value="255"/>
        </xsd:restriction>
      </xsd:simpleType>
    </xsd:element>
    <xsd:element name="_x0032_BChecked" ma:index="25" nillable="true" ma:displayName="2B Checked" ma:format="Dropdown" ma:internalName="_x0032_BChecked">
      <xsd:simpleType>
        <xsd:restriction base="dms:Choice">
          <xsd:enumeration value="Complete"/>
          <xsd:enumeration value="In Progress"/>
        </xsd:restriction>
      </xsd:simpleType>
    </xsd:element>
  </xsd:schema>
  <xsd:schema xmlns:xsd="http://www.w3.org/2001/XMLSchema" xmlns:xs="http://www.w3.org/2001/XMLSchema" xmlns:dms="http://schemas.microsoft.com/office/2006/documentManagement/types" xmlns:pc="http://schemas.microsoft.com/office/infopath/2007/PartnerControls" targetNamespace="e4f23a1b-aba6-4e9c-b2be-c11829e90db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da31521d-1b3b-4caa-848c-dd0a5c906c67}" ma:internalName="TaxCatchAll" ma:showField="CatchAllData" ma:web="e4f23a1b-aba6-4e9c-b2be-c11829e90d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7df6eb9-0a5f-4d54-b2df-9e77501fccaa">
      <Terms xmlns="http://schemas.microsoft.com/office/infopath/2007/PartnerControls"/>
    </lcf76f155ced4ddcb4097134ff3c332f>
    <AcademicArea xmlns="f7df6eb9-0a5f-4d54-b2df-9e77501fccaa" xsi:nil="true"/>
    <Purpose xmlns="f7df6eb9-0a5f-4d54-b2df-9e77501fccaa" xsi:nil="true"/>
    <TaxCatchAll xmlns="e4f23a1b-aba6-4e9c-b2be-c11829e90dbd" xsi:nil="true"/>
    <SharedWithUsers xmlns="e4f23a1b-aba6-4e9c-b2be-c11829e90dbd">
      <UserInfo>
        <DisplayName/>
        <AccountId xsi:nil="true"/>
        <AccountType/>
      </UserInfo>
    </SharedWithUsers>
    <_x0032_BChecked xmlns="f7df6eb9-0a5f-4d54-b2df-9e77501fccaa">Complete</_x0032_BChecke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866026-3D36-4C4D-B2F3-B3EF665EF7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df6eb9-0a5f-4d54-b2df-9e77501fccaa"/>
    <ds:schemaRef ds:uri="e4f23a1b-aba6-4e9c-b2be-c11829e90d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6B877F-A6C0-45DE-A503-860C68DB1225}">
  <ds:schemaRefs>
    <ds:schemaRef ds:uri="http://schemas.microsoft.com/office/2006/documentManagement/types"/>
    <ds:schemaRef ds:uri="http://www.w3.org/XML/1998/namespace"/>
    <ds:schemaRef ds:uri="http://schemas.microsoft.com/office/infopath/2007/PartnerControls"/>
    <ds:schemaRef ds:uri="http://purl.org/dc/terms/"/>
    <ds:schemaRef ds:uri="f7df6eb9-0a5f-4d54-b2df-9e77501fccaa"/>
    <ds:schemaRef ds:uri="http://purl.org/dc/elements/1.1/"/>
    <ds:schemaRef ds:uri="http://purl.org/dc/dcmitype/"/>
    <ds:schemaRef ds:uri="http://schemas.openxmlformats.org/package/2006/metadata/core-properties"/>
    <ds:schemaRef ds:uri="e4f23a1b-aba6-4e9c-b2be-c11829e90dbd"/>
    <ds:schemaRef ds:uri="http://schemas.microsoft.com/office/2006/metadata/properties"/>
  </ds:schemaRefs>
</ds:datastoreItem>
</file>

<file path=customXml/itemProps4.xml><?xml version="1.0" encoding="utf-8"?>
<ds:datastoreItem xmlns:ds="http://schemas.openxmlformats.org/officeDocument/2006/customXml" ds:itemID="{4B7C5AA7-48E6-4EBC-8112-EA35EADB6F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13</Pages>
  <Words>3649</Words>
  <Characters>20800</Characters>
  <Application>Microsoft Office Word</Application>
  <DocSecurity>0</DocSecurity>
  <Lines>173</Lines>
  <Paragraphs>48</Paragraphs>
  <ScaleCrop>false</ScaleCrop>
  <Company/>
  <LinksUpToDate>false</LinksUpToDate>
  <CharactersWithSpaces>24401</CharactersWithSpaces>
  <SharedDoc>false</SharedDoc>
  <HLinks>
    <vt:vector size="66" baseType="variant">
      <vt:variant>
        <vt:i4>2359375</vt:i4>
      </vt:variant>
      <vt:variant>
        <vt:i4>32</vt:i4>
      </vt:variant>
      <vt:variant>
        <vt:i4>0</vt:i4>
      </vt:variant>
      <vt:variant>
        <vt:i4>5</vt:i4>
      </vt:variant>
      <vt:variant>
        <vt:lpwstr>https://mymailunisaedu.sharepoint.com/sites/AU_CDT/SitePages/4.2-Course-resources.aspx</vt:lpwstr>
      </vt:variant>
      <vt:variant>
        <vt:lpwstr/>
      </vt:variant>
      <vt:variant>
        <vt:i4>3342421</vt:i4>
      </vt:variant>
      <vt:variant>
        <vt:i4>29</vt:i4>
      </vt:variant>
      <vt:variant>
        <vt:i4>0</vt:i4>
      </vt:variant>
      <vt:variant>
        <vt:i4>5</vt:i4>
      </vt:variant>
      <vt:variant>
        <vt:lpwstr>https://mymailunisaedu.sharepoint.com/sites/AU_CDT/SitePages/4.1-Course-level-teaching-and-learning-strategies-pedagogical-approaches.aspx</vt:lpwstr>
      </vt:variant>
      <vt:variant>
        <vt:lpwstr/>
      </vt:variant>
      <vt:variant>
        <vt:i4>3145810</vt:i4>
      </vt:variant>
      <vt:variant>
        <vt:i4>26</vt:i4>
      </vt:variant>
      <vt:variant>
        <vt:i4>0</vt:i4>
      </vt:variant>
      <vt:variant>
        <vt:i4>5</vt:i4>
      </vt:variant>
      <vt:variant>
        <vt:lpwstr>https://mymailunisaedu.sharepoint.com/sites/AU_CDT/SitePages/3.6-Performance-Standards-(CDWD-Section-3.2).aspx</vt:lpwstr>
      </vt:variant>
      <vt:variant>
        <vt:lpwstr/>
      </vt:variant>
      <vt:variant>
        <vt:i4>4784231</vt:i4>
      </vt:variant>
      <vt:variant>
        <vt:i4>23</vt:i4>
      </vt:variant>
      <vt:variant>
        <vt:i4>0</vt:i4>
      </vt:variant>
      <vt:variant>
        <vt:i4>5</vt:i4>
      </vt:variant>
      <vt:variant>
        <vt:lpwstr>https://mymailunisaedu.sharepoint.com/sites/AU_CDT/SitePages/3.5-Assessment-(CDWD-Section-3).aspx</vt:lpwstr>
      </vt:variant>
      <vt:variant>
        <vt:lpwstr/>
      </vt:variant>
      <vt:variant>
        <vt:i4>65652</vt:i4>
      </vt:variant>
      <vt:variant>
        <vt:i4>20</vt:i4>
      </vt:variant>
      <vt:variant>
        <vt:i4>0</vt:i4>
      </vt:variant>
      <vt:variant>
        <vt:i4>5</vt:i4>
      </vt:variant>
      <vt:variant>
        <vt:lpwstr>https://mymailunisaedu.sharepoint.com/sites/AU_CDT/SitePages/3.3-Course-Learning-Outcomes-(CLOs)-(CDWD-Section-2.3).aspx</vt:lpwstr>
      </vt:variant>
      <vt:variant>
        <vt:lpwstr/>
      </vt:variant>
      <vt:variant>
        <vt:i4>3735627</vt:i4>
      </vt:variant>
      <vt:variant>
        <vt:i4>17</vt:i4>
      </vt:variant>
      <vt:variant>
        <vt:i4>0</vt:i4>
      </vt:variant>
      <vt:variant>
        <vt:i4>5</vt:i4>
      </vt:variant>
      <vt:variant>
        <vt:lpwstr>https://mymailunisaedu.sharepoint.com/sites/AU_CDT/SitePages/3.4-What-are.aspx</vt:lpwstr>
      </vt:variant>
      <vt:variant>
        <vt:lpwstr/>
      </vt:variant>
      <vt:variant>
        <vt:i4>196730</vt:i4>
      </vt:variant>
      <vt:variant>
        <vt:i4>14</vt:i4>
      </vt:variant>
      <vt:variant>
        <vt:i4>0</vt:i4>
      </vt:variant>
      <vt:variant>
        <vt:i4>5</vt:i4>
      </vt:variant>
      <vt:variant>
        <vt:lpwstr>https://mymailunisaedu.sharepoint.com/sites/AU_CDT/SitePages/3.2-Course-plan-(CDWD-Section-2.2).aspx</vt:lpwstr>
      </vt:variant>
      <vt:variant>
        <vt:lpwstr/>
      </vt:variant>
      <vt:variant>
        <vt:i4>196730</vt:i4>
      </vt:variant>
      <vt:variant>
        <vt:i4>11</vt:i4>
      </vt:variant>
      <vt:variant>
        <vt:i4>0</vt:i4>
      </vt:variant>
      <vt:variant>
        <vt:i4>5</vt:i4>
      </vt:variant>
      <vt:variant>
        <vt:lpwstr>https://mymailunisaedu.sharepoint.com/sites/AU_CDT/SitePages/3.2-Course-plan-(CDWD-Section-2.2).aspx</vt:lpwstr>
      </vt:variant>
      <vt:variant>
        <vt:lpwstr/>
      </vt:variant>
      <vt:variant>
        <vt:i4>4587642</vt:i4>
      </vt:variant>
      <vt:variant>
        <vt:i4>8</vt:i4>
      </vt:variant>
      <vt:variant>
        <vt:i4>0</vt:i4>
      </vt:variant>
      <vt:variant>
        <vt:i4>5</vt:i4>
      </vt:variant>
      <vt:variant>
        <vt:lpwstr>https://mymailunisaedu.sharepoint.com/sites/AU_CDT/SitePages/2.2-Course-name-and-course-summary-(CDWD-Section-1).aspx</vt:lpwstr>
      </vt:variant>
      <vt:variant>
        <vt:lpwstr/>
      </vt:variant>
      <vt:variant>
        <vt:i4>4587642</vt:i4>
      </vt:variant>
      <vt:variant>
        <vt:i4>5</vt:i4>
      </vt:variant>
      <vt:variant>
        <vt:i4>0</vt:i4>
      </vt:variant>
      <vt:variant>
        <vt:i4>5</vt:i4>
      </vt:variant>
      <vt:variant>
        <vt:lpwstr>https://mymailunisaedu.sharepoint.com/sites/AU_CDT/SitePages/2.2-Course-name-and-course-summary-(CDWD-Section-1).aspx</vt:lpwstr>
      </vt:variant>
      <vt:variant>
        <vt:lpwstr/>
      </vt:variant>
      <vt:variant>
        <vt:i4>6750287</vt:i4>
      </vt:variant>
      <vt:variant>
        <vt:i4>0</vt:i4>
      </vt:variant>
      <vt:variant>
        <vt:i4>0</vt:i4>
      </vt:variant>
      <vt:variant>
        <vt:i4>5</vt:i4>
      </vt:variant>
      <vt:variant>
        <vt:lpwstr>https://mymailunisaedu.sharepoint.com/sites/AU_CDT/SitePages/TrainingHome.aspx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Administrative Law</dc:title>
  <dc:subject/>
  <dc:creator>Clare Forde</dc:creator>
  <cp:keywords/>
  <dc:description/>
  <cp:lastModifiedBy>Mark Carandang</cp:lastModifiedBy>
  <cp:revision>2</cp:revision>
  <cp:lastPrinted>2024-02-17T17:41:00Z</cp:lastPrinted>
  <dcterms:created xsi:type="dcterms:W3CDTF">2024-06-05T04:59:00Z</dcterms:created>
  <dcterms:modified xsi:type="dcterms:W3CDTF">2024-06-05T04:59:00Z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0x010100F6ED5852EA249C469C1512A0700A2B17</vt:lpwstr>
  </property>
  <property fmtid="{D5CDD505-2E9C-101B-9397-08002B2CF9AE}" pid="3" name="MediaServiceImageTags">
    <vt:lpwstr/>
  </property>
  <property fmtid="{D5CDD505-2E9C-101B-9397-08002B2CF9AE}" pid="4" name="GrammarlyDocumentId">
    <vt:lpwstr>cd443312dae5f33eabb8bc99b9af5639d3d1610df6e57b39413f7143f34f57a4</vt:lpwstr>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